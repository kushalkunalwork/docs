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97ef226eabff44db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398380"/>
        <w:lock w:val="sdtContentLocked"/>
        <w:placeholder>
          <w:docPart w:val="DefaultPlaceholder_-1854013440"/>
        </w:placeholder>
      </w:sdtPr>
      <w:sdtEndPr>
        <w:rPr>
          <w:sz w:val="2"/>
        </w:rPr>
      </w:sdtEndPr>
      <w:sdtContent>
        <w:p w14:paraId="6A84105F" w14:textId="6652D09F" w:rsidR="004546A7" w:rsidRDefault="004F6CDC" w:rsidP="001C6D8A">
          <w:pPr>
            <w:pStyle w:val="TitleXA"/>
          </w:pPr>
          <w:sdt>
            <w:sdtPr>
              <w:alias w:val="Editable Element"/>
              <w:tag w:val="/1/2"/>
              <w:id w:val="-826662691"/>
              <w:lock w:val="sdtLocked"/>
              <w:placeholder>
                <w:docPart w:val="4A91D82CE9C143539A83F443ABB0E0D0"/>
              </w:placeholder>
            </w:sdtPr>
            <w:sdtEndPr/>
            <w:sdtContent>
              <w:r w:rsidR="004546A7">
                <w:t>EquationBusinessDocument</w:t>
              </w:r>
            </w:sdtContent>
          </w:sdt>
        </w:p>
        <w:p w14:paraId="109DD858" w14:textId="2CD2E163" w:rsidR="004546A7" w:rsidRDefault="004F6CDC" w:rsidP="001C6D8A">
          <w:pPr>
            <w:pStyle w:val="BodyTextXA"/>
          </w:pPr>
          <w:sdt>
            <w:sdtPr>
              <w:alias w:val="Editable Element"/>
              <w:tag w:val="/1/3/1"/>
              <w:id w:val="1208301773"/>
              <w:lock w:val="sdtLocked"/>
              <w:placeholder>
                <w:docPart w:val="49C3DDD4A1BC44A7BD7CA6854585EFFD"/>
              </w:placeholder>
            </w:sdtPr>
            <w:sdtEndPr/>
            <w:sdtContent>
              <w:r w:rsidR="004546A7">
                <w:t>DocPara_Native Math equation:</w:t>
              </w:r>
              <m:oMath>
                <m:r>
                  <w:ins w:id="0" w:author="Priyank Gupta" w:date="2025-05-13T13:32:00Z">
                    <w:rPr>
                      <w:rFonts w:ascii="Cambria Math" w:hAnsi="Cambria Math"/>
                    </w:rPr>
                    <m:t>A=π</m:t>
                  </w:ins>
                </m:r>
                <m:sSup>
                  <m:sSupPr>
                    <m:ctrlPr>
                      <w:ins w:id="1" w:author="Priyank Gupta" w:date="2025-05-13T13:32:00Z">
                        <w:rPr>
                          <w:rFonts w:ascii="Cambria Math" w:hAnsi="Cambria Math"/>
                        </w:rPr>
                      </w:ins>
                    </m:ctrlPr>
                  </m:sSupPr>
                  <m:e>
                    <m:r>
                      <w:ins w:id="2" w:author="Priyank Gupta" w:date="2025-05-13T13:32:00Z">
                        <w:rPr>
                          <w:rFonts w:ascii="Cambria Math" w:hAnsi="Cambria Math"/>
                        </w:rPr>
                        <m:t>r</m:t>
                      </w:ins>
                    </m:r>
                  </m:e>
                  <m:sup>
                    <m:r>
                      <w:ins w:id="3" w:author="Priyank Gupta" w:date="2025-05-13T13:32:00Z">
                        <w:rPr>
                          <w:rFonts w:ascii="Cambria Math" w:hAnsi="Cambria Math"/>
                        </w:rPr>
                        <m:t>2</m:t>
                      </w:ins>
                    </m:r>
                  </m:sup>
                </m:sSup>
              </m:oMath>
            </w:sdtContent>
          </w:sdt>
        </w:p>
        <w:p w14:paraId="0A66D604" w14:textId="5531413F" w:rsidR="004546A7" w:rsidRDefault="004F6CDC" w:rsidP="001C6D8A">
          <w:pPr>
            <w:pStyle w:val="BodyTextXA"/>
          </w:pPr>
          <w:sdt>
            <w:sdtPr>
              <w:alias w:val="Editable Element"/>
              <w:tag w:val="/1/3/2"/>
              <w:id w:val="-1862667665"/>
              <w:lock w:val="sdtLocked"/>
              <w:placeholder>
                <w:docPart w:val="E7C88E3D6B5E4B73BEDB93D62C3D5B56"/>
              </w:placeholder>
            </w:sdtPr>
            <w:sdtEndPr/>
            <w:sdtContent>
              <w:r w:rsidR="004546A7">
                <w:t>DocPara_Math Type equation:</w:t>
              </w:r>
              <w:ins w:id="4" w:author="Priyank Gupta" w:date="2025-05-13T13:32:00Z">
                <w:r w:rsidRPr="004F6CDC">
                  <w:rPr>
                    <w:position w:val="-6"/>
                    <w:rPrChange w:id="5" w:author="Priyank Gupta" w:date="2025-05-13T13:32:00Z">
                      <w:rPr>
                        <w:position w:val="-4"/>
                      </w:rPr>
                    </w:rPrChange>
                  </w:rPr>
                  <w:object w:dxaOrig="859" w:dyaOrig="279" w14:anchorId="7BD4C2D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2" type="#_x0000_t75" style="width:43pt;height:14.05pt" o:ole="">
                      <v:imagedata r:id="rId10" o:title=""/>
                    </v:shape>
                    <o:OLEObject Type="Embed" ProgID="Equation.DSMT4" ShapeID="_x0000_i1032" DrawAspect="Content" ObjectID="_1808648540" r:id="rId11"/>
                  </w:object>
                </w:r>
              </w:ins>
            </w:sdtContent>
          </w:sdt>
        </w:p>
        <w:p w14:paraId="2B08C71D" w14:textId="7CC29FB4" w:rsidR="004546A7" w:rsidRDefault="004F6CDC" w:rsidP="001C6D8A">
          <w:pPr>
            <w:pStyle w:val="BodyTextXA"/>
          </w:pPr>
          <w:sdt>
            <w:sdtPr>
              <w:alias w:val="Editable Element"/>
              <w:tag w:val="/1/3/3"/>
              <w:id w:val="-1062175566"/>
              <w:lock w:val="sdtLocked"/>
              <w:placeholder>
                <w:docPart w:val="3F41D7E6EB0546529EC8400CB2C425DF"/>
              </w:placeholder>
            </w:sdtPr>
            <w:sdtEndPr/>
            <w:sdtContent>
              <w:r w:rsidR="004546A7">
                <w:t>DocPara_Match Type Equation:</w:t>
              </w:r>
            </w:sdtContent>
          </w:sdt>
        </w:p>
        <w:p w14:paraId="3AD22657" w14:textId="59835FB4" w:rsidR="004546A7" w:rsidRDefault="004F6CDC" w:rsidP="001C6D8A">
          <w:sdt>
            <w:sdtPr>
              <w:alias w:val="Readonly Element"/>
              <w:tag w:val="/1/3/4/1"/>
              <w:id w:val="-421108491"/>
              <w:lock w:val="sdtContentLocked"/>
              <w:placeholder>
                <w:docPart w:val="A093EFA7E0FA49978E45EB3DD83EF474"/>
              </w:placeholder>
            </w:sdtPr>
            <w:sdtEndPr/>
            <w:sdtContent>
              <w:r w:rsidR="004546A7">
                <w:object w:dxaOrig="2260" w:dyaOrig="680" w14:anchorId="193D3160">
                  <v:shape id="1" o:spid="_x0000_i1025" type="#_x0000_t75" alt="68722546-b78c-43b7-9c53-1862113f02d1" style="width:112.2pt;height:33.65pt" o:ole="">
                    <v:imagedata r:id="rId12" o:title=""/>
                  </v:shape>
                  <o:OLEObject Type="Embed" ProgID="Equation.DSMT4" ShapeID="1" DrawAspect="Content" ObjectID="_1808648541" r:id="rId13"/>
                </w:object>
              </w:r>
            </w:sdtContent>
          </w:sdt>
        </w:p>
        <w:p w14:paraId="7BF460AF" w14:textId="1FFB68AA" w:rsidR="004546A7" w:rsidRDefault="004F6CDC" w:rsidP="001C6D8A">
          <w:pPr>
            <w:pStyle w:val="BodyTextXA"/>
          </w:pPr>
          <w:sdt>
            <w:sdtPr>
              <w:alias w:val="Editable Element"/>
              <w:tag w:val="/1/3/5"/>
              <w:id w:val="-466365585"/>
              <w:lock w:val="sdtLocked"/>
              <w:placeholder>
                <w:docPart w:val="5BFC0479455E438EAECCDA6A3F21F9D0"/>
              </w:placeholder>
              <w:showingPlcHdr/>
            </w:sdtPr>
            <w:sdtEndPr/>
            <w:sdtContent/>
          </w:sdt>
        </w:p>
        <w:sdt>
          <w:sdtPr>
            <w:rPr>
              <w:rFonts w:eastAsiaTheme="minorHAnsi"/>
              <w:kern w:val="0"/>
              <w:sz w:val="22"/>
              <w:szCs w:val="22"/>
              <w:lang w:val="en-US"/>
              <w14:ligatures w14:val="none"/>
            </w:rPr>
            <w:id w:val="286780337"/>
            <w:lock w:val="sdtContentLocked"/>
            <w:placeholder>
              <w:docPart w:val="5D45D69AAAB14882AEEDE3CC1C80C3D0"/>
            </w:placeholder>
          </w:sdtPr>
          <w:sdtEndPr/>
          <w:sdtContent>
            <w:p w14:paraId="27E7C152" w14:textId="0F1CB1DC" w:rsidR="004546A7" w:rsidRDefault="004546A7" w:rsidP="001C6D8A">
              <w:pPr>
                <w:keepNext/>
              </w:pPr>
            </w:p>
            <w:tbl>
              <w:tblPr>
                <w:tblW w:w="8784" w:type="auto"/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blBorders>
                <w:tblLook w:val="04A0" w:firstRow="1" w:lastRow="0" w:firstColumn="1" w:lastColumn="0" w:noHBand="0" w:noVBand="1"/>
              </w:tblPr>
              <w:tblGrid>
                <w:gridCol w:w="8764"/>
              </w:tblGrid>
              <w:tr w:rsidR="004546A7" w14:paraId="114A1F19" w14:textId="77777777" w:rsidTr="001C6D8A">
                <w:trPr>
                  <w:trHeight w:val="499"/>
                  <w:tblHeader/>
                </w:trPr>
                <w:tc>
                  <w:tcPr>
                    <w:tcW w:w="8784" w:type="dxa"/>
                    <w:tcBorders>
                      <w:bottom w:val="single" w:sz="8" w:space="0" w:color="000000"/>
                    </w:tcBorders>
                    <w:shd w:val="clear" w:color="auto" w:fill="C0C0C0"/>
                  </w:tcPr>
                  <w:p w14:paraId="166E9167" w14:textId="00C5B2B4" w:rsidR="004546A7" w:rsidRDefault="004F6CDC" w:rsidP="001C6D8A">
                    <w:sdt>
                      <w:sdtPr>
                        <w:alias w:val="Editable Element"/>
                        <w:tag w:val="/1/3/6/1/2/1/1/1"/>
                        <w:id w:val="-424882123"/>
                        <w:lock w:val="sdtLocked"/>
                        <w:placeholder>
                          <w:docPart w:val="9D1B418B4FA740E2A2205A3BBCE9DB37"/>
                        </w:placeholder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r w:rsidR="004546A7">
                          <w:rPr>
                            <w:b/>
                            <w:bCs/>
                          </w:rPr>
                          <w:t>DocTable_Math Type</w:t>
                        </w:r>
                        <w:r w:rsidR="004546A7">
                          <w:t xml:space="preserve"> </w:t>
                        </w:r>
                        <w:r w:rsidR="004546A7">
                          <w:rPr>
                            <w:b/>
                            <w:bCs/>
                          </w:rPr>
                          <w:t>Formula</w:t>
                        </w:r>
                      </w:sdtContent>
                    </w:sdt>
                    <w:r w:rsidR="004546A7">
                      <w:t xml:space="preserve"> </w:t>
                    </w:r>
                  </w:p>
                  <w:p w14:paraId="2ACCE3C1" w14:textId="6E8A3117" w:rsidR="004546A7" w:rsidRDefault="004546A7" w:rsidP="001C6D8A">
                    <w:pPr>
                      <w:pStyle w:val="Empty"/>
                    </w:pPr>
                  </w:p>
                </w:tc>
              </w:tr>
              <w:tr w:rsidR="004546A7" w14:paraId="43986D4B" w14:textId="77777777" w:rsidTr="001C6D8A">
                <w:trPr>
                  <w:trHeight w:val="499"/>
                </w:trPr>
                <w:tc>
                  <w:tcPr>
                    <w:tcW w:w="8784" w:type="dxa"/>
                    <w:tcBorders>
                      <w:top w:val="single" w:sz="8" w:space="0" w:color="000000"/>
                    </w:tcBorders>
                    <w:shd w:val="clear" w:color="auto" w:fill="auto"/>
                  </w:tcPr>
                  <w:p w14:paraId="4D8EB706" w14:textId="3B655CC9" w:rsidR="004546A7" w:rsidRDefault="004F6CDC" w:rsidP="001C6D8A">
                    <w:sdt>
                      <w:sdtPr>
                        <w:alias w:val="Editable Element"/>
                        <w:tag w:val="/1/3/6/1/3/1/1/1"/>
                        <w:id w:val="1192188553"/>
                        <w:lock w:val="sdtLocked"/>
                        <w:placeholder>
                          <w:docPart w:val="0D1DB5D85DF3460EA9000C556103A873"/>
                        </w:placeholder>
                      </w:sdtPr>
                      <w:sdtEndPr/>
                      <w:sdtContent>
                        <w:sdt>
                          <w:sdtPr>
                            <w:alias w:val="Readonly Equation"/>
                            <w:tag w:val="/1/3/6/1/3/1/1/1/1"/>
                            <w:id w:val="-1816634716"/>
                            <w:lock w:val="sdtContentLocked"/>
                            <w:placeholder>
                              <w:docPart w:val="1277911613E54CD390D60C2589286389"/>
                            </w:placeholder>
                          </w:sdtPr>
                          <w:sdtEndPr/>
                          <w:sdtContent>
                            <w:r w:rsidR="004546A7">
                              <w:object w:dxaOrig="2260" w:dyaOrig="680" w14:anchorId="5B9BDEEE">
                                <v:shape id="2" o:spid="_x0000_i1026" type="#_x0000_t75" alt="759df688-0a02-4534-a627-0dcbf4929602" style="width:112.2pt;height:33.65pt" o:ole="">
                                  <v:imagedata r:id="rId12" o:title=""/>
                                </v:shape>
                                <o:OLEObject Type="Embed" ProgID="Equation.DSMT4" ShapeID="2" DrawAspect="Content" ObjectID="_1808648542" r:id="rId14"/>
                              </w:object>
                            </w:r>
                          </w:sdtContent>
                        </w:sdt>
                      </w:sdtContent>
                    </w:sdt>
                  </w:p>
                  <w:p w14:paraId="77103399" w14:textId="468A37EA" w:rsidR="004546A7" w:rsidRDefault="004F6CDC" w:rsidP="001C6D8A">
                    <w:pPr>
                      <w:pStyle w:val="Empty"/>
                    </w:pPr>
                  </w:p>
                </w:tc>
              </w:tr>
            </w:tbl>
          </w:sdtContent>
        </w:sdt>
        <w:p w14:paraId="7239267E" w14:textId="3AA56A1B" w:rsidR="004546A7" w:rsidRDefault="004F6CDC" w:rsidP="004546A7">
          <w:pPr>
            <w:pStyle w:val="BodyTextXA"/>
          </w:pPr>
          <w:sdt>
            <w:sdtPr>
              <w:alias w:val="Editable Element"/>
              <w:tag w:val="/1/3/7"/>
              <w:id w:val="147261890"/>
              <w:lock w:val="sdtLocked"/>
              <w:placeholder>
                <w:docPart w:val="AD8B287C4CFE4F409B869D57933AB9AC"/>
              </w:placeholder>
              <w:showingPlcHdr/>
            </w:sdtPr>
            <w:sdtEndPr/>
            <w:sdtContent/>
          </w:sdt>
        </w:p>
        <w:p w14:paraId="68E0B52C" w14:textId="76E46000" w:rsidR="004546A7" w:rsidRDefault="004F6CDC" w:rsidP="004546A7">
          <w:pPr>
            <w:pStyle w:val="BodyTextXA"/>
          </w:pPr>
          <w:sdt>
            <w:sdtPr>
              <w:alias w:val="Editable Element"/>
              <w:tag w:val="/1/3/8"/>
              <w:id w:val="-1080212098"/>
              <w:lock w:val="sdtLocked"/>
              <w:placeholder>
                <w:docPart w:val="6AFA532A2D1E4742BA7326204D7A260C"/>
              </w:placeholder>
            </w:sdtPr>
            <w:sdtEndPr/>
            <w:sdtContent>
              <w:r w:rsidR="004546A7">
                <w:t>Some Text</w:t>
              </w:r>
            </w:sdtContent>
          </w:sdt>
        </w:p>
        <w:sdt>
          <w:sdtPr>
            <w:rPr>
              <w:rFonts w:eastAsiaTheme="minorHAnsi"/>
              <w:kern w:val="0"/>
              <w:sz w:val="22"/>
              <w:szCs w:val="22"/>
              <w:lang w:val="en-US"/>
              <w14:ligatures w14:val="none"/>
            </w:rPr>
            <w:id w:val="-1759505403"/>
            <w:lock w:val="sdtContentLocked"/>
            <w:placeholder>
              <w:docPart w:val="A7E0C1E6735446909B01E894CEAC4454"/>
            </w:placeholder>
          </w:sdtPr>
          <w:sdtEndPr/>
          <w:sdtContent>
            <w:p w14:paraId="1F985D3A" w14:textId="696A3320" w:rsidR="004546A7" w:rsidRDefault="004546A7" w:rsidP="004546A7">
              <w:pPr>
                <w:keepNext/>
              </w:pPr>
            </w:p>
            <w:tbl>
              <w:tblPr>
                <w:tblW w:w="8784" w:type="auto"/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blBorders>
                <w:tblLook w:val="04A0" w:firstRow="1" w:lastRow="0" w:firstColumn="1" w:lastColumn="0" w:noHBand="0" w:noVBand="1"/>
              </w:tblPr>
              <w:tblGrid>
                <w:gridCol w:w="8764"/>
              </w:tblGrid>
              <w:tr w:rsidR="004546A7" w14:paraId="223FC44C" w14:textId="77777777" w:rsidTr="001C6D8A">
                <w:trPr>
                  <w:trHeight w:val="499"/>
                  <w:tblHeader/>
                </w:trPr>
                <w:tc>
                  <w:tcPr>
                    <w:tcW w:w="8784" w:type="dxa"/>
                    <w:tcBorders>
                      <w:bottom w:val="single" w:sz="8" w:space="0" w:color="000000"/>
                    </w:tcBorders>
                    <w:shd w:val="clear" w:color="auto" w:fill="C0C0C0"/>
                  </w:tcPr>
                  <w:p w14:paraId="51BD8F58" w14:textId="2A383934" w:rsidR="004546A7" w:rsidRDefault="004F6CDC" w:rsidP="001C6D8A">
                    <w:sdt>
                      <w:sdtPr>
                        <w:alias w:val="Editable Element"/>
                        <w:tag w:val="/1/3/9/1/2/1/1/1"/>
                        <w:id w:val="-1356260687"/>
                        <w:lock w:val="sdtLocked"/>
                        <w:placeholder>
                          <w:docPart w:val="2728820280234C469E4C723FB36A503B"/>
                        </w:placeholder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r w:rsidR="004546A7">
                          <w:rPr>
                            <w:b/>
                            <w:bCs/>
                          </w:rPr>
                          <w:t>Doc_Table_Native Math equation</w:t>
                        </w:r>
                      </w:sdtContent>
                    </w:sdt>
                  </w:p>
                  <w:p w14:paraId="7030FBFB" w14:textId="4ECC618B" w:rsidR="004546A7" w:rsidRDefault="004546A7" w:rsidP="001C6D8A">
                    <w:pPr>
                      <w:pStyle w:val="Empty"/>
                    </w:pPr>
                  </w:p>
                </w:tc>
              </w:tr>
              <w:tr w:rsidR="004546A7" w14:paraId="7EF774DF" w14:textId="77777777" w:rsidTr="001C6D8A">
                <w:trPr>
                  <w:trHeight w:val="499"/>
                </w:trPr>
                <w:tc>
                  <w:tcPr>
                    <w:tcW w:w="8784" w:type="dxa"/>
                    <w:tcBorders>
                      <w:top w:val="single" w:sz="8" w:space="0" w:color="000000"/>
                    </w:tcBorders>
                    <w:shd w:val="clear" w:color="auto" w:fill="auto"/>
                  </w:tcPr>
                  <w:p w14:paraId="3AFC5149" w14:textId="49F74CEB" w:rsidR="004546A7" w:rsidRDefault="004F6CDC" w:rsidP="001C6D8A">
                    <w:sdt>
                      <w:sdtPr>
                        <w:alias w:val="Editable Element"/>
                        <w:tag w:val="/1/3/9/1/3/1/1/1"/>
                        <w:id w:val="1474554252"/>
                        <w:lock w:val="sdtLocked"/>
                        <w:placeholder>
                          <w:docPart w:val="A3E5E6701AD54C4E93EA33643264B7CD"/>
                        </w:placeholder>
                        <w:showingPlcHdr/>
                      </w:sdtPr>
                      <w:sdtEndPr/>
                      <w:sdtContent/>
                    </w:sdt>
                  </w:p>
                  <w:p w14:paraId="7CC72586" w14:textId="11C6F53B" w:rsidR="004546A7" w:rsidRDefault="004F6CDC" w:rsidP="001C6D8A">
                    <w:pPr>
                      <w:pStyle w:val="Empty"/>
                    </w:pPr>
                  </w:p>
                </w:tc>
              </w:tr>
            </w:tbl>
          </w:sdtContent>
        </w:sdt>
        <w:p w14:paraId="4932A037" w14:textId="76C55464" w:rsidR="004546A7" w:rsidRDefault="004F6CDC" w:rsidP="004546A7">
          <w:pPr>
            <w:pStyle w:val="BodyTextXA"/>
          </w:pPr>
          <w:sdt>
            <w:sdtPr>
              <w:alias w:val="Editable Element"/>
              <w:tag w:val="/1/3/10"/>
              <w:id w:val="121048065"/>
              <w:lock w:val="sdtLocked"/>
              <w:placeholder>
                <w:docPart w:val="F41D4370A26A4EB7B0AD58156FC297E7"/>
              </w:placeholder>
              <w:showingPlcHdr/>
            </w:sdtPr>
            <w:sdtEndPr/>
            <w:sdtContent/>
          </w:sdt>
        </w:p>
        <w:p w14:paraId="4A30DB34" w14:textId="0B438195" w:rsidR="004546A7" w:rsidRDefault="004F6CDC" w:rsidP="004546A7">
          <w:pPr>
            <w:pStyle w:val="BodyTextXA"/>
          </w:pPr>
          <w:sdt>
            <w:sdtPr>
              <w:alias w:val="Editable Element"/>
              <w:tag w:val="/1/3/11"/>
              <w:id w:val="-424267646"/>
              <w:lock w:val="sdtLocked"/>
              <w:placeholder>
                <w:docPart w:val="C32B4D7D15F441ACBE0B4F8A19428897"/>
              </w:placeholder>
            </w:sdtPr>
            <w:sdtEndPr/>
            <w:sdtContent>
              <w:r w:rsidR="004546A7">
                <w:t>Some text</w:t>
              </w:r>
            </w:sdtContent>
          </w:sdt>
        </w:p>
        <w:sdt>
          <w:sdtPr>
            <w:rPr>
              <w:rFonts w:eastAsiaTheme="minorHAnsi"/>
              <w:kern w:val="0"/>
              <w:sz w:val="22"/>
              <w:szCs w:val="22"/>
              <w:lang w:val="en-US"/>
              <w14:ligatures w14:val="none"/>
            </w:rPr>
            <w:id w:val="-793211083"/>
            <w:lock w:val="sdtContentLocked"/>
            <w:placeholder>
              <w:docPart w:val="F9A42098C06F4D19957244C4748A7EDE"/>
            </w:placeholder>
          </w:sdtPr>
          <w:sdtEndPr/>
          <w:sdtContent>
            <w:p w14:paraId="3BB77FD4" w14:textId="2DA401F1" w:rsidR="004546A7" w:rsidRDefault="004546A7" w:rsidP="004546A7">
              <w:pPr>
                <w:keepNext/>
              </w:pPr>
            </w:p>
            <w:tbl>
              <w:tblPr>
                <w:tblW w:w="8784" w:type="auto"/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blBorders>
                <w:tblLook w:val="04A0" w:firstRow="1" w:lastRow="0" w:firstColumn="1" w:lastColumn="0" w:noHBand="0" w:noVBand="1"/>
              </w:tblPr>
              <w:tblGrid>
                <w:gridCol w:w="8764"/>
              </w:tblGrid>
              <w:tr w:rsidR="004546A7" w14:paraId="115360DD" w14:textId="77777777" w:rsidTr="001C6D8A">
                <w:trPr>
                  <w:trHeight w:val="499"/>
                  <w:tblHeader/>
                </w:trPr>
                <w:tc>
                  <w:tcPr>
                    <w:tcW w:w="8784" w:type="dxa"/>
                    <w:tcBorders>
                      <w:bottom w:val="single" w:sz="8" w:space="0" w:color="000000"/>
                    </w:tcBorders>
                    <w:shd w:val="clear" w:color="auto" w:fill="C0C0C0"/>
                  </w:tcPr>
                  <w:p w14:paraId="3359E683" w14:textId="07EB3BBE" w:rsidR="004546A7" w:rsidRDefault="004F6CDC" w:rsidP="001C6D8A">
                    <w:sdt>
                      <w:sdtPr>
                        <w:alias w:val="Editable Element"/>
                        <w:tag w:val="/1/3/12/1/2/1/1/1"/>
                        <w:id w:val="1724328520"/>
                        <w:lock w:val="sdtLocked"/>
                        <w:placeholder>
                          <w:docPart w:val="A979FF14CAE54855BB794F1A85C09446"/>
                        </w:placeholder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r w:rsidR="004546A7">
                          <w:rPr>
                            <w:b/>
                            <w:bCs/>
                          </w:rPr>
                          <w:t>Doc_Table_Math Type equation</w:t>
                        </w:r>
                      </w:sdtContent>
                    </w:sdt>
                  </w:p>
                  <w:p w14:paraId="1AED0130" w14:textId="3881BC6C" w:rsidR="004546A7" w:rsidRDefault="004546A7" w:rsidP="001C6D8A">
                    <w:pPr>
                      <w:pStyle w:val="Empty"/>
                    </w:pPr>
                  </w:p>
                </w:tc>
              </w:tr>
              <w:tr w:rsidR="004546A7" w14:paraId="188DB823" w14:textId="77777777" w:rsidTr="001C6D8A">
                <w:trPr>
                  <w:trHeight w:val="499"/>
                </w:trPr>
                <w:tc>
                  <w:tcPr>
                    <w:tcW w:w="8784" w:type="dxa"/>
                    <w:tcBorders>
                      <w:top w:val="single" w:sz="8" w:space="0" w:color="000000"/>
                    </w:tcBorders>
                    <w:shd w:val="clear" w:color="auto" w:fill="auto"/>
                  </w:tcPr>
                  <w:p w14:paraId="0F0BE473" w14:textId="665F9C8C" w:rsidR="004546A7" w:rsidRDefault="004F6CDC" w:rsidP="001C6D8A">
                    <w:sdt>
                      <w:sdtPr>
                        <w:alias w:val="Editable Element"/>
                        <w:tag w:val="/1/3/12/1/3/1/1/1"/>
                        <w:id w:val="-1398896697"/>
                        <w:lock w:val="sdtLocked"/>
                        <w:placeholder>
                          <w:docPart w:val="23AB5FDCBF24434C8D8C9881AE0B25A9"/>
                        </w:placeholder>
                        <w:showingPlcHdr/>
                      </w:sdtPr>
                      <w:sdtEndPr/>
                      <w:sdtContent/>
                    </w:sdt>
                  </w:p>
                  <w:p w14:paraId="5647B8E9" w14:textId="642657EB" w:rsidR="004546A7" w:rsidRDefault="004F6CDC" w:rsidP="001C6D8A">
                    <w:pPr>
                      <w:pStyle w:val="Empty"/>
                    </w:pPr>
                  </w:p>
                </w:tc>
              </w:tr>
            </w:tbl>
          </w:sdtContent>
        </w:sdt>
        <w:p w14:paraId="498E97E3" w14:textId="7D058D5C" w:rsidR="004546A7" w:rsidRDefault="004F6CDC" w:rsidP="001C6D8A">
          <w:pPr>
            <w:pStyle w:val="BodyTextXA"/>
          </w:pPr>
          <w:sdt>
            <w:sdtPr>
              <w:alias w:val="Editable Element"/>
              <w:tag w:val="/1/3/13"/>
              <w:id w:val="884913878"/>
              <w:lock w:val="sdtLocked"/>
              <w:placeholder>
                <w:docPart w:val="386B89C175314659931EAC468456E20B"/>
              </w:placeholder>
              <w:showingPlcHdr/>
            </w:sdtPr>
            <w:sdtEndPr/>
            <w:sdtContent/>
          </w:sdt>
        </w:p>
        <w:p w14:paraId="213D6318" w14:textId="590CEED8" w:rsidR="004546A7" w:rsidRDefault="004F6CDC" w:rsidP="001C6D8A">
          <w:pPr>
            <w:pStyle w:val="Heading1XA"/>
          </w:pPr>
          <w:sdt>
            <w:sdtPr>
              <w:alias w:val="Editable Element"/>
              <w:tag w:val="/1/4/1"/>
              <w:id w:val="-1377394037"/>
              <w:lock w:val="sdtLocked"/>
              <w:placeholder>
                <w:docPart w:val="75DA9160CD3B4E8E9BB4F311BCCD5583"/>
              </w:placeholder>
            </w:sdtPr>
            <w:sdtEndPr/>
            <w:sdtContent>
              <w:r w:rsidR="004546A7">
                <w:t>EquationBusinessSection</w:t>
              </w:r>
            </w:sdtContent>
          </w:sdt>
        </w:p>
        <w:p w14:paraId="2621095A" w14:textId="7AD8B59B" w:rsidR="004546A7" w:rsidRDefault="004F6CDC" w:rsidP="001C6D8A">
          <w:pPr>
            <w:pStyle w:val="BodyTextXA"/>
          </w:pPr>
          <w:sdt>
            <w:sdtPr>
              <w:alias w:val="Editable Element"/>
              <w:tag w:val="/1/4/2/1"/>
              <w:id w:val="1842742422"/>
              <w:lock w:val="sdtLocked"/>
              <w:placeholder>
                <w:docPart w:val="D53B3EF249F7486FB294C1965E3C1495"/>
              </w:placeholder>
            </w:sdtPr>
            <w:sdtEndPr/>
            <w:sdtContent>
              <w:r w:rsidR="004546A7">
                <w:t>SectionPara_Native Math equation:</w:t>
              </w:r>
              <m:oMath>
                <m:r>
                  <w:ins w:id="6" w:author="Priyank Gupta" w:date="2025-05-13T13:33:00Z">
                    <w:rPr>
                      <w:rFonts w:ascii="Cambria Math" w:hAnsi="Cambria Math"/>
                    </w:rPr>
                    <m:t>A=π</m:t>
                  </w:ins>
                </m:r>
                <m:sSup>
                  <m:sSupPr>
                    <m:ctrlPr>
                      <w:ins w:id="7" w:author="Priyank Gupta" w:date="2025-05-13T13:33:00Z">
                        <w:rPr>
                          <w:rFonts w:ascii="Cambria Math" w:hAnsi="Cambria Math"/>
                        </w:rPr>
                      </w:ins>
                    </m:ctrlPr>
                  </m:sSupPr>
                  <m:e>
                    <m:r>
                      <w:ins w:id="8" w:author="Priyank Gupta" w:date="2025-05-13T13:33:00Z">
                        <w:rPr>
                          <w:rFonts w:ascii="Cambria Math" w:hAnsi="Cambria Math"/>
                        </w:rPr>
                        <m:t>r</m:t>
                      </w:ins>
                    </m:r>
                  </m:e>
                  <m:sup>
                    <m:r>
                      <w:ins w:id="9" w:author="Priyank Gupta" w:date="2025-05-13T13:33:00Z">
                        <w:rPr>
                          <w:rFonts w:ascii="Cambria Math" w:hAnsi="Cambria Math"/>
                        </w:rPr>
                        <m:t>2</m:t>
                      </w:ins>
                    </m:r>
                  </m:sup>
                </m:sSup>
              </m:oMath>
            </w:sdtContent>
          </w:sdt>
        </w:p>
        <w:p w14:paraId="642609CE" w14:textId="700C7DAC" w:rsidR="004546A7" w:rsidRDefault="004F6CDC" w:rsidP="001C6D8A">
          <w:pPr>
            <w:pStyle w:val="BodyTextXA"/>
          </w:pPr>
          <w:sdt>
            <w:sdtPr>
              <w:alias w:val="Editable Element"/>
              <w:tag w:val="/1/4/2/2"/>
              <w:id w:val="354008631"/>
              <w:lock w:val="sdtLocked"/>
              <w:placeholder>
                <w:docPart w:val="336076EDA37447B48AB9C4DB81E1B82F"/>
              </w:placeholder>
            </w:sdtPr>
            <w:sdtEndPr/>
            <w:sdtContent>
              <w:r w:rsidR="004546A7">
                <w:t>SectionPara_Math Type equation:</w:t>
              </w:r>
              <w:ins w:id="10" w:author="Priyank Gupta" w:date="2025-05-13T13:34:00Z">
                <w:r w:rsidRPr="004F6CDC">
                  <w:rPr>
                    <w:position w:val="-6"/>
                    <w:rPrChange w:id="11" w:author="Priyank Gupta" w:date="2025-05-13T13:34:00Z">
                      <w:rPr>
                        <w:position w:val="-4"/>
                      </w:rPr>
                    </w:rPrChange>
                  </w:rPr>
                  <w:object w:dxaOrig="859" w:dyaOrig="279" w14:anchorId="5139F789">
                    <v:shape id="_x0000_i1035" type="#_x0000_t75" style="width:43pt;height:14.05pt" o:ole="">
                      <v:imagedata r:id="rId15" o:title=""/>
                    </v:shape>
                    <o:OLEObject Type="Embed" ProgID="Equation.DSMT4" ShapeID="_x0000_i1035" DrawAspect="Content" ObjectID="_1808648543" r:id="rId16"/>
                  </w:object>
                </w:r>
              </w:ins>
            </w:sdtContent>
          </w:sdt>
        </w:p>
        <w:p w14:paraId="68E578F6" w14:textId="61700A1C" w:rsidR="004546A7" w:rsidRDefault="004F6CDC" w:rsidP="001C6D8A">
          <w:pPr>
            <w:pStyle w:val="BodyTextXA"/>
          </w:pPr>
          <w:sdt>
            <w:sdtPr>
              <w:alias w:val="Editable Element"/>
              <w:tag w:val="/1/4/2/3"/>
              <w:id w:val="1981796471"/>
              <w:lock w:val="sdtLocked"/>
              <w:placeholder>
                <w:docPart w:val="A106EE33D0E34552B70B9E25FBC832E3"/>
              </w:placeholder>
            </w:sdtPr>
            <w:sdtEndPr/>
            <w:sdtContent>
              <w:r w:rsidR="004546A7">
                <w:t>SectionPara_Match Type Equation:</w:t>
              </w:r>
            </w:sdtContent>
          </w:sdt>
        </w:p>
        <w:p w14:paraId="2CE320FA" w14:textId="2240BB33" w:rsidR="004546A7" w:rsidRDefault="004F6CDC" w:rsidP="001C6D8A">
          <w:pPr>
            <w:pStyle w:val="BodyTextXA"/>
          </w:pPr>
          <w:sdt>
            <w:sdtPr>
              <w:alias w:val="Editable Element"/>
              <w:tag w:val="/1/4/2/4"/>
              <w:id w:val="-1333442234"/>
              <w:lock w:val="sdtLocked"/>
              <w:placeholder>
                <w:docPart w:val="28CC5C74DA6A4E8195FFCF915E62AF14"/>
              </w:placeholder>
            </w:sdtPr>
            <w:sdtEndPr/>
            <w:sdtContent>
              <w:sdt>
                <w:sdtPr>
                  <w:alias w:val="Readonly Equation"/>
                  <w:tag w:val="/1/4/2/4/1"/>
                  <w:id w:val="-1517917212"/>
                  <w:lock w:val="sdtContentLocked"/>
                  <w:placeholder>
                    <w:docPart w:val="4CFE2B837B0C420A98271C77BD0EF744"/>
                  </w:placeholder>
                </w:sdtPr>
                <w:sdtEndPr/>
                <w:sdtContent>
                  <w:r w:rsidR="004546A7">
                    <w:object w:dxaOrig="2260" w:dyaOrig="680" w14:anchorId="05C42D00">
                      <v:shape id="3" o:spid="_x0000_i1027" type="#_x0000_t75" alt="d20b0da0-651f-4bf7-9524-d7d30b8a7f23" style="width:112.2pt;height:33.65pt" o:ole="">
                        <v:imagedata r:id="rId12" o:title=""/>
                      </v:shape>
                      <o:OLEObject Type="Embed" ProgID="Equation.DSMT4" ShapeID="3" DrawAspect="Content" ObjectID="_1808648544" r:id="rId17"/>
                    </w:object>
                  </w:r>
                </w:sdtContent>
              </w:sdt>
            </w:sdtContent>
          </w:sdt>
        </w:p>
        <w:p w14:paraId="3EDFF07C" w14:textId="285A6401" w:rsidR="004546A7" w:rsidRDefault="004F6CDC" w:rsidP="001C6D8A">
          <w:pPr>
            <w:pStyle w:val="BodyTextXA"/>
          </w:pPr>
          <w:sdt>
            <w:sdtPr>
              <w:alias w:val="Editable Element"/>
              <w:tag w:val="/1/4/2/5"/>
              <w:id w:val="1924839052"/>
              <w:lock w:val="sdtLocked"/>
              <w:placeholder>
                <w:docPart w:val="D986AEE6B7CA4BAEABE2476B2F9BBF45"/>
              </w:placeholder>
              <w:showingPlcHdr/>
            </w:sdtPr>
            <w:sdtEndPr/>
            <w:sdtContent/>
          </w:sdt>
        </w:p>
        <w:sdt>
          <w:sdtPr>
            <w:rPr>
              <w:rFonts w:eastAsiaTheme="minorHAnsi"/>
              <w:kern w:val="0"/>
              <w:sz w:val="22"/>
              <w:szCs w:val="22"/>
              <w:lang w:val="en-US"/>
              <w14:ligatures w14:val="none"/>
            </w:rPr>
            <w:id w:val="-1447388831"/>
            <w:lock w:val="sdtContentLocked"/>
            <w:placeholder>
              <w:docPart w:val="36D8D45FE3FA453F98C8CB9E753CFB12"/>
            </w:placeholder>
          </w:sdtPr>
          <w:sdtEndPr/>
          <w:sdtContent>
            <w:p w14:paraId="60928BEA" w14:textId="0703150A" w:rsidR="004546A7" w:rsidRDefault="004546A7" w:rsidP="001C6D8A">
              <w:pPr>
                <w:keepNext/>
              </w:pPr>
            </w:p>
            <w:tbl>
              <w:tblPr>
                <w:tblW w:w="8784" w:type="auto"/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blBorders>
                <w:tblLook w:val="04A0" w:firstRow="1" w:lastRow="0" w:firstColumn="1" w:lastColumn="0" w:noHBand="0" w:noVBand="1"/>
              </w:tblPr>
              <w:tblGrid>
                <w:gridCol w:w="8764"/>
              </w:tblGrid>
              <w:tr w:rsidR="004546A7" w14:paraId="56569E50" w14:textId="77777777" w:rsidTr="001C6D8A">
                <w:trPr>
                  <w:trHeight w:val="499"/>
                  <w:tblHeader/>
                </w:trPr>
                <w:tc>
                  <w:tcPr>
                    <w:tcW w:w="8784" w:type="dxa"/>
                    <w:tcBorders>
                      <w:bottom w:val="single" w:sz="8" w:space="0" w:color="000000"/>
                    </w:tcBorders>
                    <w:shd w:val="clear" w:color="auto" w:fill="C0C0C0"/>
                  </w:tcPr>
                  <w:p w14:paraId="5189754C" w14:textId="1C4AD576" w:rsidR="004546A7" w:rsidRDefault="004F6CDC" w:rsidP="001C6D8A">
                    <w:sdt>
                      <w:sdtPr>
                        <w:alias w:val="Editable Element"/>
                        <w:tag w:val="/1/4/2/6/1/2/1/1/1"/>
                        <w:id w:val="-1181272548"/>
                        <w:lock w:val="sdtLocked"/>
                        <w:placeholder>
                          <w:docPart w:val="A63E8FA59A5E4BD2B1A74C0DACE20EB7"/>
                        </w:placeholder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r w:rsidR="004546A7">
                          <w:rPr>
                            <w:b/>
                            <w:bCs/>
                          </w:rPr>
                          <w:t>SectionTable_Math Type</w:t>
                        </w:r>
                        <w:r w:rsidR="004546A7">
                          <w:t xml:space="preserve"> </w:t>
                        </w:r>
                        <w:r w:rsidR="004546A7">
                          <w:rPr>
                            <w:b/>
                            <w:bCs/>
                          </w:rPr>
                          <w:t>Formula</w:t>
                        </w:r>
                      </w:sdtContent>
                    </w:sdt>
                    <w:r w:rsidR="004546A7">
                      <w:t xml:space="preserve"> </w:t>
                    </w:r>
                  </w:p>
                  <w:p w14:paraId="2165B828" w14:textId="043D4414" w:rsidR="004546A7" w:rsidRDefault="004546A7" w:rsidP="001C6D8A">
                    <w:pPr>
                      <w:pStyle w:val="Empty"/>
                    </w:pPr>
                  </w:p>
                </w:tc>
              </w:tr>
              <w:tr w:rsidR="004546A7" w14:paraId="6405C554" w14:textId="77777777" w:rsidTr="001C6D8A">
                <w:trPr>
                  <w:trHeight w:val="499"/>
                </w:trPr>
                <w:tc>
                  <w:tcPr>
                    <w:tcW w:w="8784" w:type="dxa"/>
                    <w:tcBorders>
                      <w:top w:val="single" w:sz="8" w:space="0" w:color="000000"/>
                    </w:tcBorders>
                    <w:shd w:val="clear" w:color="auto" w:fill="auto"/>
                  </w:tcPr>
                  <w:p w14:paraId="41B27AD0" w14:textId="7DEBC583" w:rsidR="004546A7" w:rsidRDefault="004F6CDC" w:rsidP="001C6D8A">
                    <w:sdt>
                      <w:sdtPr>
                        <w:alias w:val="Editable Element"/>
                        <w:tag w:val="/1/4/2/6/1/3/1/1/1"/>
                        <w:id w:val="-1810857306"/>
                        <w:lock w:val="sdtLocked"/>
                        <w:placeholder>
                          <w:docPart w:val="964ADEB8B40E4C6D878BC22BC95B554B"/>
                        </w:placeholder>
                      </w:sdtPr>
                      <w:sdtEndPr/>
                      <w:sdtContent>
                        <w:sdt>
                          <w:sdtPr>
                            <w:alias w:val="Readonly Equation"/>
                            <w:tag w:val="/1/4/2/6/1/3/1/1/1/1"/>
                            <w:id w:val="-485170188"/>
                            <w:lock w:val="sdtContentLocked"/>
                            <w:placeholder>
                              <w:docPart w:val="76C86AC031B2434A82ECC94B83F00C3A"/>
                            </w:placeholder>
                          </w:sdtPr>
                          <w:sdtEndPr/>
                          <w:sdtContent>
                            <w:r w:rsidR="004546A7">
                              <w:object w:dxaOrig="2260" w:dyaOrig="680" w14:anchorId="51FF18FD">
                                <v:shape id="4" o:spid="_x0000_i1028" type="#_x0000_t75" alt="50c4963e-af9d-4485-ae09-b5cc9edffb14" style="width:112.2pt;height:33.65pt" o:ole="">
                                  <v:imagedata r:id="rId12" o:title=""/>
                                </v:shape>
                                <o:OLEObject Type="Embed" ProgID="Equation.DSMT4" ShapeID="4" DrawAspect="Content" ObjectID="_1808648545" r:id="rId18"/>
                              </w:object>
                            </w:r>
                          </w:sdtContent>
                        </w:sdt>
                      </w:sdtContent>
                    </w:sdt>
                  </w:p>
                  <w:p w14:paraId="771E6496" w14:textId="3D69659E" w:rsidR="004546A7" w:rsidRDefault="004F6CDC" w:rsidP="001C6D8A">
                    <w:pPr>
                      <w:pStyle w:val="Empty"/>
                    </w:pPr>
                  </w:p>
                </w:tc>
              </w:tr>
            </w:tbl>
          </w:sdtContent>
        </w:sdt>
        <w:p w14:paraId="006F4C0B" w14:textId="590534E4" w:rsidR="004546A7" w:rsidRDefault="004F6CDC" w:rsidP="004546A7">
          <w:pPr>
            <w:pStyle w:val="BodyTextXA"/>
          </w:pPr>
          <w:sdt>
            <w:sdtPr>
              <w:alias w:val="Editable Element"/>
              <w:tag w:val="/1/4/2/7"/>
              <w:id w:val="1036006922"/>
              <w:lock w:val="sdtLocked"/>
              <w:placeholder>
                <w:docPart w:val="BB2F3BD04709441DABDFB7D292823745"/>
              </w:placeholder>
            </w:sdtPr>
            <w:sdtEndPr/>
            <w:sdtContent>
              <w:r w:rsidR="004546A7">
                <w:t xml:space="preserve"> Some Text</w:t>
              </w:r>
            </w:sdtContent>
          </w:sdt>
        </w:p>
        <w:p w14:paraId="488B234D" w14:textId="7D94C211" w:rsidR="004546A7" w:rsidRDefault="004F6CDC" w:rsidP="004546A7">
          <w:pPr>
            <w:pStyle w:val="BodyTextXA"/>
          </w:pPr>
          <w:sdt>
            <w:sdtPr>
              <w:alias w:val="Editable Element"/>
              <w:tag w:val="/1/4/2/8"/>
              <w:id w:val="-1367052553"/>
              <w:lock w:val="sdtLocked"/>
              <w:placeholder>
                <w:docPart w:val="E1C66F09716E4062B212C0253349FA65"/>
              </w:placeholder>
              <w:showingPlcHdr/>
            </w:sdtPr>
            <w:sdtEndPr/>
            <w:sdtContent/>
          </w:sdt>
        </w:p>
        <w:sdt>
          <w:sdtPr>
            <w:rPr>
              <w:rFonts w:eastAsiaTheme="minorHAnsi"/>
              <w:kern w:val="0"/>
              <w:sz w:val="22"/>
              <w:szCs w:val="22"/>
              <w:lang w:val="en-US"/>
              <w14:ligatures w14:val="none"/>
            </w:rPr>
            <w:id w:val="-807853618"/>
            <w:lock w:val="sdtContentLocked"/>
            <w:placeholder>
              <w:docPart w:val="367EA5C236BA4559B1BE882FAC05E75C"/>
            </w:placeholder>
          </w:sdtPr>
          <w:sdtEndPr/>
          <w:sdtContent>
            <w:p w14:paraId="5C315659" w14:textId="599EEDAE" w:rsidR="004546A7" w:rsidRDefault="004546A7" w:rsidP="004546A7">
              <w:pPr>
                <w:keepNext/>
              </w:pPr>
            </w:p>
            <w:tbl>
              <w:tblPr>
                <w:tblW w:w="8784" w:type="auto"/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blBorders>
                <w:tblLook w:val="04A0" w:firstRow="1" w:lastRow="0" w:firstColumn="1" w:lastColumn="0" w:noHBand="0" w:noVBand="1"/>
              </w:tblPr>
              <w:tblGrid>
                <w:gridCol w:w="8764"/>
              </w:tblGrid>
              <w:tr w:rsidR="004546A7" w14:paraId="46AE0795" w14:textId="77777777" w:rsidTr="001C6D8A">
                <w:trPr>
                  <w:trHeight w:val="499"/>
                  <w:tblHeader/>
                </w:trPr>
                <w:tc>
                  <w:tcPr>
                    <w:tcW w:w="8784" w:type="dxa"/>
                    <w:tcBorders>
                      <w:bottom w:val="single" w:sz="8" w:space="0" w:color="000000"/>
                    </w:tcBorders>
                    <w:shd w:val="clear" w:color="auto" w:fill="C0C0C0"/>
                  </w:tcPr>
                  <w:p w14:paraId="4F590683" w14:textId="411116E9" w:rsidR="004546A7" w:rsidRDefault="004F6CDC" w:rsidP="001C6D8A">
                    <w:sdt>
                      <w:sdtPr>
                        <w:alias w:val="Editable Element"/>
                        <w:tag w:val="/1/4/2/9/1/2/1/1/1"/>
                        <w:id w:val="-574738268"/>
                        <w:lock w:val="sdtLocked"/>
                        <w:placeholder>
                          <w:docPart w:val="671052A40099480F909D5B0624E4A96F"/>
                        </w:placeholder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r w:rsidR="004546A7">
                          <w:rPr>
                            <w:b/>
                            <w:bCs/>
                          </w:rPr>
                          <w:t>SectionTable_Native Math equation</w:t>
                        </w:r>
                      </w:sdtContent>
                    </w:sdt>
                  </w:p>
                  <w:p w14:paraId="255B9D4B" w14:textId="48EC2819" w:rsidR="004546A7" w:rsidRDefault="004546A7" w:rsidP="001C6D8A">
                    <w:pPr>
                      <w:pStyle w:val="Empty"/>
                    </w:pPr>
                  </w:p>
                </w:tc>
              </w:tr>
              <w:tr w:rsidR="004546A7" w14:paraId="09B24100" w14:textId="77777777" w:rsidTr="001C6D8A">
                <w:trPr>
                  <w:trHeight w:val="499"/>
                </w:trPr>
                <w:tc>
                  <w:tcPr>
                    <w:tcW w:w="8784" w:type="dxa"/>
                    <w:tcBorders>
                      <w:top w:val="single" w:sz="8" w:space="0" w:color="000000"/>
                    </w:tcBorders>
                    <w:shd w:val="clear" w:color="auto" w:fill="auto"/>
                  </w:tcPr>
                  <w:p w14:paraId="64B4B9E6" w14:textId="47A8CC4D" w:rsidR="004546A7" w:rsidRDefault="004F6CDC" w:rsidP="001C6D8A">
                    <w:sdt>
                      <w:sdtPr>
                        <w:alias w:val="Editable Element"/>
                        <w:tag w:val="/1/4/2/9/1/3/1/1/1"/>
                        <w:id w:val="-385867901"/>
                        <w:lock w:val="sdtLocked"/>
                        <w:placeholder>
                          <w:docPart w:val="CEF95295A7F348578788CE2B11EEDFF3"/>
                        </w:placeholder>
                        <w:showingPlcHdr/>
                      </w:sdtPr>
                      <w:sdtEndPr/>
                      <w:sdtContent/>
                    </w:sdt>
                  </w:p>
                  <w:p w14:paraId="044C99BB" w14:textId="26CB3215" w:rsidR="004546A7" w:rsidRDefault="004F6CDC" w:rsidP="001C6D8A">
                    <w:pPr>
                      <w:pStyle w:val="Empty"/>
                    </w:pPr>
                  </w:p>
                </w:tc>
              </w:tr>
            </w:tbl>
          </w:sdtContent>
        </w:sdt>
        <w:p w14:paraId="08D297E4" w14:textId="31B26FC7" w:rsidR="004546A7" w:rsidRDefault="004F6CDC" w:rsidP="004546A7">
          <w:pPr>
            <w:pStyle w:val="BodyTextXA"/>
          </w:pPr>
          <w:sdt>
            <w:sdtPr>
              <w:alias w:val="Editable Element"/>
              <w:tag w:val="/1/4/2/10"/>
              <w:id w:val="1326713457"/>
              <w:lock w:val="sdtLocked"/>
              <w:placeholder>
                <w:docPart w:val="6FBBF233A74A475386C5062F7CD989B5"/>
              </w:placeholder>
            </w:sdtPr>
            <w:sdtEndPr/>
            <w:sdtContent>
              <w:r w:rsidR="004546A7">
                <w:t>Some Text</w:t>
              </w:r>
            </w:sdtContent>
          </w:sdt>
        </w:p>
        <w:p w14:paraId="7F9BFA5E" w14:textId="2576FBE9" w:rsidR="004546A7" w:rsidRDefault="004F6CDC" w:rsidP="004546A7">
          <w:pPr>
            <w:pStyle w:val="BodyTextXA"/>
          </w:pPr>
          <w:sdt>
            <w:sdtPr>
              <w:alias w:val="Editable Element"/>
              <w:tag w:val="/1/4/2/11"/>
              <w:id w:val="-1395429786"/>
              <w:lock w:val="sdtLocked"/>
              <w:placeholder>
                <w:docPart w:val="0BE78106AA9D4EC780C25A64C9F002A0"/>
              </w:placeholder>
              <w:showingPlcHdr/>
            </w:sdtPr>
            <w:sdtEndPr/>
            <w:sdtContent/>
          </w:sdt>
        </w:p>
        <w:sdt>
          <w:sdtPr>
            <w:rPr>
              <w:rFonts w:eastAsiaTheme="minorHAnsi"/>
              <w:kern w:val="0"/>
              <w:sz w:val="22"/>
              <w:szCs w:val="22"/>
              <w:lang w:val="en-US"/>
              <w14:ligatures w14:val="none"/>
            </w:rPr>
            <w:id w:val="-236404474"/>
            <w:lock w:val="sdtContentLocked"/>
            <w:placeholder>
              <w:docPart w:val="E0ABEF6D04374665A0DE9152F55ABD74"/>
            </w:placeholder>
          </w:sdtPr>
          <w:sdtEndPr/>
          <w:sdtContent>
            <w:p w14:paraId="56FCA4ED" w14:textId="1E5D4F94" w:rsidR="004546A7" w:rsidRDefault="004546A7" w:rsidP="004546A7">
              <w:pPr>
                <w:keepNext/>
              </w:pPr>
            </w:p>
            <w:tbl>
              <w:tblPr>
                <w:tblW w:w="8784" w:type="auto"/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blBorders>
                <w:tblLook w:val="04A0" w:firstRow="1" w:lastRow="0" w:firstColumn="1" w:lastColumn="0" w:noHBand="0" w:noVBand="1"/>
              </w:tblPr>
              <w:tblGrid>
                <w:gridCol w:w="8764"/>
              </w:tblGrid>
              <w:tr w:rsidR="004546A7" w14:paraId="5244BA2C" w14:textId="77777777" w:rsidTr="001C6D8A">
                <w:trPr>
                  <w:trHeight w:val="499"/>
                  <w:tblHeader/>
                </w:trPr>
                <w:tc>
                  <w:tcPr>
                    <w:tcW w:w="8784" w:type="dxa"/>
                    <w:tcBorders>
                      <w:bottom w:val="single" w:sz="8" w:space="0" w:color="000000"/>
                    </w:tcBorders>
                    <w:shd w:val="clear" w:color="auto" w:fill="C0C0C0"/>
                  </w:tcPr>
                  <w:p w14:paraId="5829688A" w14:textId="5175AC68" w:rsidR="004546A7" w:rsidRDefault="004F6CDC" w:rsidP="001C6D8A">
                    <w:sdt>
                      <w:sdtPr>
                        <w:alias w:val="Editable Element"/>
                        <w:tag w:val="/1/4/2/12/1/2/1/1/1"/>
                        <w:id w:val="1287387308"/>
                        <w:lock w:val="sdtLocked"/>
                        <w:placeholder>
                          <w:docPart w:val="54E2614BD18E40E9B81C44364D14D0FB"/>
                        </w:placeholder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r w:rsidR="004546A7">
                          <w:rPr>
                            <w:b/>
                            <w:bCs/>
                          </w:rPr>
                          <w:t>SectionTable_Math Type equation</w:t>
                        </w:r>
                      </w:sdtContent>
                    </w:sdt>
                  </w:p>
                  <w:p w14:paraId="479C4D0D" w14:textId="759B70C7" w:rsidR="004546A7" w:rsidRDefault="004546A7" w:rsidP="001C6D8A">
                    <w:pPr>
                      <w:pStyle w:val="Empty"/>
                    </w:pPr>
                  </w:p>
                </w:tc>
              </w:tr>
              <w:tr w:rsidR="004546A7" w14:paraId="0076A92D" w14:textId="77777777" w:rsidTr="001C6D8A">
                <w:trPr>
                  <w:trHeight w:val="499"/>
                </w:trPr>
                <w:tc>
                  <w:tcPr>
                    <w:tcW w:w="8784" w:type="dxa"/>
                    <w:tcBorders>
                      <w:top w:val="single" w:sz="8" w:space="0" w:color="000000"/>
                    </w:tcBorders>
                    <w:shd w:val="clear" w:color="auto" w:fill="auto"/>
                  </w:tcPr>
                  <w:p w14:paraId="70501B8E" w14:textId="2A6400E7" w:rsidR="004546A7" w:rsidRDefault="004F6CDC" w:rsidP="001C6D8A">
                    <w:sdt>
                      <w:sdtPr>
                        <w:alias w:val="Editable Element"/>
                        <w:tag w:val="/1/4/2/12/1/3/1/1/1"/>
                        <w:id w:val="-934206051"/>
                        <w:lock w:val="sdtLocked"/>
                        <w:placeholder>
                          <w:docPart w:val="0C50F909B04440C2B860DD5EA9F954E6"/>
                        </w:placeholder>
                        <w:showingPlcHdr/>
                      </w:sdtPr>
                      <w:sdtEndPr/>
                      <w:sdtContent/>
                    </w:sdt>
                  </w:p>
                  <w:p w14:paraId="4C3DF897" w14:textId="67426E0A" w:rsidR="004546A7" w:rsidRDefault="004F6CDC" w:rsidP="001C6D8A">
                    <w:pPr>
                      <w:pStyle w:val="Empty"/>
                    </w:pPr>
                  </w:p>
                </w:tc>
              </w:tr>
            </w:tbl>
          </w:sdtContent>
        </w:sdt>
        <w:p w14:paraId="648D3BD4" w14:textId="5ADFF8C5" w:rsidR="00261A37" w:rsidRPr="004546A7" w:rsidRDefault="004F6CDC" w:rsidP="004546A7">
          <w:pPr>
            <w:pStyle w:val="TitleXA"/>
            <w:spacing w:line="20" w:lineRule="auto"/>
            <w:rPr>
              <w:sz w:val="2"/>
            </w:rPr>
          </w:pPr>
        </w:p>
      </w:sdtContent>
    </w:sdt>
    <w:sectPr w:rsidR="00261A37" w:rsidRPr="004546A7" w:rsidSect="009E171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071"/>
    <wne:keymap wne:mask="1" wne:kcmPrimary="0072"/>
    <wne:keymap wne:mask="1" wne:kcmPrimary="007A"/>
    <wne:keymap wne:mask="1" wne:kcmPrimary="0170"/>
    <wne:keymap wne:mask="1" wne:kcmPrimary="0172"/>
    <wne:keymap wne:mask="1" wne:kcmPrimary="020D"/>
    <wne:keymap wne:mask="1" wne:kcmPrimary="0230"/>
    <wne:keymap wne:mask="1" wne:kcmPrimary="0231"/>
    <wne:keymap wne:mask="1" wne:kcmPrimary="0232"/>
    <wne:keymap wne:mask="1" wne:kcmPrimary="0233"/>
    <wne:keymap wne:mask="1" wne:kcmPrimary="0235"/>
    <wne:keymap wne:mask="1" wne:kcmPrimary="0242"/>
    <wne:keymap wne:mask="1" wne:kcmPrimary="0244"/>
    <wne:keymap wne:mask="1" wne:kcmPrimary="0245"/>
    <wne:keymap wne:mask="1" wne:kcmPrimary="0249"/>
    <wne:keymap wne:mask="1" wne:kcmPrimary="024A"/>
    <wne:keymap wne:mask="1" wne:kcmPrimary="024B"/>
    <wne:keymap wne:mask="1" wne:kcmPrimary="024C"/>
    <wne:keymap wne:mask="1" wne:kcmPrimary="024D"/>
    <wne:keymap wne:mask="1" wne:kcmPrimary="0251"/>
    <wne:keymap wne:mask="1" wne:kcmPrimary="0252"/>
    <wne:keymap wne:mask="1" wne:kcmPrimary="0254"/>
    <wne:keymap wne:mask="1" wne:kcmPrimary="0255"/>
    <wne:keymap wne:mask="1" wne:kcmPrimary="0272"/>
    <wne:keymap wne:mask="1" wne:kcmPrimary="0278"/>
    <wne:keymap wne:mask="1" wne:kcmPrimary="027A"/>
    <wne:keymap wne:mask="1" wne:kcmPrimary="02BB"/>
    <wne:keymap wne:mask="1" wne:kcmPrimary="02DB"/>
    <wne:keymap wne:mask="1" wne:kcmPrimary="02DD"/>
    <wne:keymap wne:mask="1" wne:kcmPrimary="0338"/>
    <wne:keymap wne:mask="1" wne:kcmPrimary="0341"/>
    <wne:keymap wne:mask="1" wne:kcmPrimary="0342"/>
    <wne:keymap wne:mask="1" wne:kcmPrimary="0343"/>
    <wne:keymap wne:mask="1" wne:kcmPrimary="0344"/>
    <wne:keymap wne:mask="1" wne:kcmPrimary="0346"/>
    <wne:keymap wne:mask="1" wne:kcmPrimary="0348"/>
    <wne:keymap wne:mask="1" wne:kcmPrimary="0349"/>
    <wne:keymap wne:mask="1" wne:kcmPrimary="034A"/>
    <wne:keymap wne:mask="1" wne:kcmPrimary="034B"/>
    <wne:keymap wne:mask="1" wne:kcmPrimary="034C"/>
    <wne:keymap wne:mask="1" wne:kcmPrimary="034E"/>
    <wne:keymap wne:mask="1" wne:kcmPrimary="0350"/>
    <wne:keymap wne:mask="1" wne:kcmPrimary="0351"/>
    <wne:keymap wne:mask="1" wne:kcmPrimary="0353"/>
    <wne:keymap wne:mask="1" wne:kcmPrimary="0354"/>
    <wne:keymap wne:mask="1" wne:kcmPrimary="0355"/>
    <wne:keymap wne:mask="1" wne:kcmPrimary="0356"/>
    <wne:keymap wne:mask="1" wne:kcmPrimary="0357"/>
    <wne:keymap wne:mask="1" wne:kcmPrimary="0372"/>
    <wne:keymap wne:mask="1" wne:kcmPrimary="0374"/>
    <wne:keymap wne:mask="1" wne:kcmPrimary="0376"/>
    <wne:keymap wne:mask="1" wne:kcmPrimary="03BB"/>
    <wne:keymap wne:mask="1" wne:kcmPrimary="03BC"/>
    <wne:keymap wne:mask="1" wne:kcmPrimary="03BE"/>
    <wne:keymap wne:kcmPrimary="0449">
      <wne:fci wne:fciName="EditCopy" wne:swArg="0000"/>
    </wne:keymap>
    <wne:keymap wne:kcmPrimary="044F">
      <wne:fci wne:fciName="EditCopy" wne:swArg="0000"/>
    </wne:keymap>
    <wne:keymap wne:mask="1" wne:kcmPrimary="0470"/>
    <wne:keymap wne:mask="1" wne:kcmPrimary="0472"/>
    <wne:keymap wne:mask="1" wne:kcmPrimary="0474"/>
    <wne:keymap wne:mask="1" wne:kcmPrimary="0476"/>
    <wne:keymap wne:mask="1" wne:kcmPrimary="0477"/>
    <wne:keymap wne:mask="1" wne:kcmPrimary="047A"/>
    <wne:keymap wne:mask="1" wne:kcmPrimary="050C"/>
    <wne:keymap wne:mask="1" wne:kcmPrimary="0525"/>
    <wne:keymap wne:mask="1" wne:kcmPrimary="0526"/>
    <wne:keymap wne:mask="1" wne:kcmPrimary="0527"/>
    <wne:keymap wne:mask="1" wne:kcmPrimary="0545"/>
    <wne:keymap wne:kcmPrimary="0549">
      <wne:fci wne:fciName="EditCopy" wne:swArg="0000"/>
    </wne:keymap>
    <wne:keymap wne:mask="1" wne:kcmPrimary="054B"/>
    <wne:keymap wne:mask="1" wne:kcmPrimary="054E"/>
    <wne:keymap wne:kcmPrimary="054F">
      <wne:fci wne:fciName="EditCopy" wne:swArg="0000"/>
    </wne:keymap>
    <wne:keymap wne:mask="1" wne:kcmPrimary="0552"/>
    <wne:keymap wne:mask="1" wne:kcmPrimary="0558"/>
    <wne:keymap wne:mask="1" wne:kcmPrimary="056B"/>
    <wne:keymap wne:mask="1" wne:kcmPrimary="05BB"/>
    <wne:keymap wne:mask="1" wne:kcmPrimary="060D"/>
    <wne:keymap wne:mask="1" wne:kcmPrimary="0631"/>
    <wne:keymap wne:mask="1" wne:kcmPrimary="0632"/>
    <wne:keymap wne:mask="1" wne:kcmPrimary="0633"/>
    <wne:keymap wne:mask="1" wne:kcmPrimary="0644"/>
    <wne:keymap wne:mask="1" wne:kcmPrimary="0646"/>
    <wne:keymap wne:mask="1" wne:kcmPrimary="0648"/>
    <wne:keymap wne:mask="1" wne:kcmPrimary="064B"/>
    <wne:keymap wne:mask="1" wne:kcmPrimary="064C"/>
    <wne:keymap wne:mask="1" wne:kcmPrimary="064E"/>
    <wne:keymap wne:mask="1" wne:kcmPrimary="064F"/>
    <wne:keymap wne:mask="1" wne:kcmPrimary="0653"/>
    <wne:keymap wne:mask="1" wne:kcmPrimary="0655"/>
    <wne:keymap wne:mask="1" wne:kcmPrimary="0656"/>
    <wne:keymap wne:mask="1" wne:kcmPrimary="0753"/>
    <wne:keymap wne:mask="1" wne:kcmPrimary="0756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4072" w14:textId="77777777" w:rsidR="004F6CDC" w:rsidRDefault="004F6CDC">
      <w:pPr>
        <w:spacing w:after="0" w:line="240" w:lineRule="auto"/>
      </w:pPr>
      <w:r>
        <w:separator/>
      </w:r>
    </w:p>
  </w:endnote>
  <w:endnote w:type="continuationSeparator" w:id="0">
    <w:p w14:paraId="2648D699" w14:textId="77777777" w:rsidR="004F6CDC" w:rsidRDefault="004F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F62F" w14:textId="77777777" w:rsidR="004546A7" w:rsidRDefault="00454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8C8C8C" w:themeColor="background1" w:themeShade="8C"/>
      </w:rPr>
      <w:alias w:val="Document Type"/>
      <w:tag w:val="Document Type"/>
      <w:id w:val="270665196"/>
      <w:showingPlcHdr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A96DFBB" w14:textId="77777777" w:rsidR="004546A7" w:rsidRDefault="004546A7" w:rsidP="007C3AB0">
        <w:pPr>
          <w:pStyle w:val="Footer"/>
          <w:pBdr>
            <w:top w:val="single" w:sz="24" w:space="5" w:color="196B24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     </w:t>
        </w:r>
      </w:p>
    </w:sdtContent>
  </w:sdt>
  <w:p w14:paraId="2911C04F" w14:textId="77777777" w:rsidR="004546A7" w:rsidRDefault="004546A7" w:rsidP="007C3AB0">
    <w:pPr>
      <w:pStyle w:val="Footer"/>
    </w:pPr>
  </w:p>
  <w:p w14:paraId="290B5318" w14:textId="77777777" w:rsidR="004546A7" w:rsidRDefault="004546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1558" w14:textId="77777777" w:rsidR="004546A7" w:rsidRDefault="00454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8994A" w14:textId="77777777" w:rsidR="004F6CDC" w:rsidRDefault="004F6CDC">
      <w:pPr>
        <w:spacing w:after="0" w:line="240" w:lineRule="auto"/>
      </w:pPr>
      <w:r>
        <w:separator/>
      </w:r>
    </w:p>
  </w:footnote>
  <w:footnote w:type="continuationSeparator" w:id="0">
    <w:p w14:paraId="0C0E848B" w14:textId="77777777" w:rsidR="004F6CDC" w:rsidRDefault="004F6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23C0" w14:textId="77777777" w:rsidR="004546A7" w:rsidRDefault="00454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BC19" w14:textId="77777777" w:rsidR="004546A7" w:rsidRDefault="004546A7" w:rsidP="007C3AB0">
    <w:pPr>
      <w:pStyle w:val="Header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 w:rsidRPr="00C763B5">
      <w:rPr>
        <w:rFonts w:asciiTheme="majorHAnsi" w:eastAsiaTheme="majorEastAsia" w:hAnsiTheme="majorHAnsi" w:cstheme="majorBidi"/>
        <w:sz w:val="28"/>
        <w:szCs w:val="28"/>
      </w:rPr>
      <w:fldChar w:fldCharType="begin"/>
    </w:r>
    <w:r w:rsidRPr="00C763B5">
      <w:rPr>
        <w:rFonts w:asciiTheme="majorHAnsi" w:eastAsiaTheme="majorEastAsia" w:hAnsiTheme="majorHAnsi" w:cstheme="majorBidi"/>
        <w:sz w:val="28"/>
        <w:szCs w:val="28"/>
      </w:rPr>
      <w:instrText xml:space="preserve"> PAGE   \* MERGEFORMAT </w:instrText>
    </w:r>
    <w:r w:rsidRPr="00C763B5">
      <w:rPr>
        <w:rFonts w:asciiTheme="majorHAnsi" w:eastAsiaTheme="majorEastAsia" w:hAnsiTheme="majorHAnsi" w:cstheme="majorBidi"/>
        <w:sz w:val="28"/>
        <w:szCs w:val="28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 w:rsidRPr="00C763B5"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  <w:p w14:paraId="09EBD3EA" w14:textId="77777777" w:rsidR="004546A7" w:rsidRDefault="004546A7" w:rsidP="007C3AB0">
    <w:pPr>
      <w:pStyle w:val="Header"/>
    </w:pPr>
    <w:fldSimple w:instr=" DOCVARIABLE  audience  \* MERGEFORMAT ">
      <w:r>
        <w:t xml:space="preserve"> </w:t>
      </w:r>
    </w:fldSimple>
    <w:r>
      <w:t xml:space="preserve">   </w:t>
    </w:r>
    <w:fldSimple w:instr=" DOCVARIABLE  importance  \* MERGEFORMAT ">
      <w:r>
        <w:t xml:space="preserve"> </w:t>
      </w:r>
    </w:fldSimple>
    <w:r>
      <w:t xml:space="preserve">   </w:t>
    </w:r>
    <w:fldSimple w:instr=" DOCVARIABLE  channel  \* MERGEFORMAT ">
      <w:r>
        <w:t xml:space="preserve"> </w:t>
      </w:r>
    </w:fldSimple>
  </w:p>
  <w:p w14:paraId="372D80C4" w14:textId="77777777" w:rsidR="004546A7" w:rsidRDefault="004546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3C31" w14:textId="77777777" w:rsidR="004546A7" w:rsidRDefault="00454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6CBF"/>
    <w:multiLevelType w:val="multilevel"/>
    <w:tmpl w:val="479A4F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739482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iyank Gupta">
    <w15:presenceInfo w15:providerId="None" w15:userId="Priyank Gup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/>
  <w:documentProtection w:edit="trackedChanges" w:enforcement="1" w:cryptProviderType="rsaAES" w:cryptAlgorithmClass="hash" w:cryptAlgorithmType="typeAny" w:cryptAlgorithmSid="14" w:cryptSpinCount="100000" w:hash="fif7DY9nzn7oIjzH8LoPMhjGxngbKFKypsBxy3koqTQiHUYeP4Z+rgFqSLPt/oVsqsc+MvUzCHo9dWzU2c76Pw==" w:salt="tO0FO98prcKj7f9zL0iYT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A7"/>
    <w:rsid w:val="00261A37"/>
    <w:rsid w:val="00344D6E"/>
    <w:rsid w:val="004546A7"/>
    <w:rsid w:val="004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48E34BE"/>
  <w15:chartTrackingRefBased/>
  <w15:docId w15:val="{91774B66-2BA4-42A3-8BBA-E335D72D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A7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6A7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6A7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156082" w:themeColor="accent1"/>
      <w:kern w:val="0"/>
      <w:sz w:val="20"/>
      <w:szCs w:val="22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6A7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  <w:kern w:val="0"/>
      <w:sz w:val="20"/>
      <w:szCs w:val="22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6A7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0A2F40" w:themeColor="accent1" w:themeShade="7F"/>
      <w:kern w:val="0"/>
      <w:sz w:val="20"/>
      <w:szCs w:val="22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46A7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0"/>
      <w:szCs w:val="22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A7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2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A7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A7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A7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46A7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46A7"/>
    <w:rPr>
      <w:rFonts w:asciiTheme="majorHAnsi" w:eastAsiaTheme="majorEastAsia" w:hAnsiTheme="majorHAnsi" w:cstheme="majorBidi"/>
      <w:b/>
      <w:bCs/>
      <w:color w:val="156082" w:themeColor="accent1"/>
      <w:kern w:val="0"/>
      <w:sz w:val="20"/>
      <w:szCs w:val="2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546A7"/>
    <w:rPr>
      <w:rFonts w:asciiTheme="majorHAnsi" w:eastAsiaTheme="majorEastAsia" w:hAnsiTheme="majorHAnsi" w:cstheme="majorBidi"/>
      <w:b/>
      <w:bCs/>
      <w:i/>
      <w:iCs/>
      <w:color w:val="156082" w:themeColor="accent1"/>
      <w:kern w:val="0"/>
      <w:sz w:val="20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546A7"/>
    <w:rPr>
      <w:rFonts w:asciiTheme="majorHAnsi" w:eastAsiaTheme="majorEastAsia" w:hAnsiTheme="majorHAnsi" w:cstheme="majorBidi"/>
      <w:color w:val="0A2F40" w:themeColor="accent1" w:themeShade="7F"/>
      <w:kern w:val="0"/>
      <w:sz w:val="20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546A7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0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A7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A7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A7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paragraph" w:customStyle="1" w:styleId="Empty">
    <w:name w:val="Empty"/>
    <w:rsid w:val="004546A7"/>
    <w:pPr>
      <w:spacing w:after="0" w:line="20" w:lineRule="exact"/>
    </w:pPr>
    <w:rPr>
      <w:rFonts w:eastAsiaTheme="minorHAnsi"/>
      <w:kern w:val="0"/>
      <w:sz w:val="22"/>
      <w:szCs w:val="22"/>
      <w:lang w:val="en-US"/>
      <w14:ligatures w14:val="none"/>
    </w:rPr>
  </w:style>
  <w:style w:type="paragraph" w:customStyle="1" w:styleId="TitleXA">
    <w:name w:val="Title (XA)"/>
    <w:basedOn w:val="Title"/>
    <w:rsid w:val="004546A7"/>
    <w:pPr>
      <w:pBdr>
        <w:bottom w:val="single" w:sz="8" w:space="4" w:color="156082" w:themeColor="accent1"/>
      </w:pBdr>
      <w:spacing w:after="300"/>
    </w:pPr>
    <w:rPr>
      <w:color w:val="0A1D30" w:themeColor="text2" w:themeShade="BF"/>
      <w:spacing w:val="5"/>
      <w:sz w:val="52"/>
      <w:szCs w:val="52"/>
      <w:lang w:val="en-US"/>
      <w14:ligatures w14:val="none"/>
    </w:rPr>
  </w:style>
  <w:style w:type="paragraph" w:customStyle="1" w:styleId="Heading1XA">
    <w:name w:val="Heading 1 (XA)"/>
    <w:basedOn w:val="Heading1"/>
    <w:rsid w:val="004546A7"/>
    <w:pPr>
      <w:outlineLvl w:val="9"/>
    </w:pPr>
  </w:style>
  <w:style w:type="paragraph" w:customStyle="1" w:styleId="BodyTextXA">
    <w:name w:val="Body Text (XA)"/>
    <w:basedOn w:val="BodyText"/>
    <w:qFormat/>
    <w:rsid w:val="004546A7"/>
    <w:pPr>
      <w:spacing w:after="60" w:line="240" w:lineRule="auto"/>
    </w:pPr>
    <w:rPr>
      <w:rFonts w:ascii="Arial Unicode MS" w:hAnsi="Arial Unicode MS"/>
      <w:kern w:val="0"/>
      <w:sz w:val="20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546A7"/>
    <w:pPr>
      <w:tabs>
        <w:tab w:val="center" w:pos="4680"/>
        <w:tab w:val="right" w:pos="9360"/>
      </w:tabs>
      <w:spacing w:after="0" w:line="240" w:lineRule="auto"/>
    </w:pPr>
    <w:rPr>
      <w:rFonts w:ascii="Arial Unicode MS" w:hAnsi="Arial Unicode MS"/>
      <w:kern w:val="0"/>
      <w:sz w:val="20"/>
      <w:szCs w:val="22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546A7"/>
    <w:rPr>
      <w:rFonts w:ascii="Arial Unicode MS" w:hAnsi="Arial Unicode MS"/>
      <w:kern w:val="0"/>
      <w:sz w:val="20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546A7"/>
    <w:pPr>
      <w:tabs>
        <w:tab w:val="center" w:pos="4680"/>
        <w:tab w:val="right" w:pos="9360"/>
      </w:tabs>
      <w:spacing w:after="0" w:line="240" w:lineRule="auto"/>
    </w:pPr>
    <w:rPr>
      <w:rFonts w:ascii="Arial Unicode MS" w:hAnsi="Arial Unicode MS"/>
      <w:kern w:val="0"/>
      <w:sz w:val="20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546A7"/>
    <w:rPr>
      <w:rFonts w:ascii="Arial Unicode MS" w:hAnsi="Arial Unicode MS"/>
      <w:kern w:val="0"/>
      <w:sz w:val="20"/>
      <w:szCs w:val="2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54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54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46A7"/>
  </w:style>
  <w:style w:type="character" w:styleId="PlaceholderText">
    <w:name w:val="Placeholder Text"/>
    <w:basedOn w:val="DefaultParagraphFont"/>
    <w:uiPriority w:val="99"/>
    <w:semiHidden/>
    <w:rsid w:val="004546A7"/>
    <w:rPr>
      <w:color w:val="808080"/>
    </w:rPr>
  </w:style>
  <w:style w:type="paragraph" w:styleId="Revision">
    <w:name w:val="Revision"/>
    <w:hidden/>
    <w:uiPriority w:val="99"/>
    <w:semiHidden/>
    <w:rsid w:val="004F6C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oleObject" Target="embeddings/oleObject2.bin" Id="rId13" /><Relationship Type="http://schemas.openxmlformats.org/officeDocument/2006/relationships/oleObject" Target="embeddings/oleObject6.bin" Id="rId18" /><Relationship Type="http://schemas.microsoft.com/office/2011/relationships/people" Target="people.xml" Id="rId26" /><Relationship Type="http://schemas.openxmlformats.org/officeDocument/2006/relationships/footer" Target="footer1.xml" Id="rId21" /><Relationship Type="http://schemas.openxmlformats.org/officeDocument/2006/relationships/webSettings" Target="webSettings.xml" Id="rId7" /><Relationship Type="http://schemas.openxmlformats.org/officeDocument/2006/relationships/image" Target="media/image2.wmf" Id="rId12" /><Relationship Type="http://schemas.openxmlformats.org/officeDocument/2006/relationships/oleObject" Target="embeddings/oleObject5.bin" Id="rId17" /><Relationship Type="http://schemas.openxmlformats.org/officeDocument/2006/relationships/fontTable" Target="fontTable.xml" Id="rId25" /><Relationship Type="http://schemas.openxmlformats.org/officeDocument/2006/relationships/customXml" Target="../customXml/item1.xml" Id="rId2" /><Relationship Type="http://schemas.openxmlformats.org/officeDocument/2006/relationships/oleObject" Target="embeddings/oleObject4.bin" Id="rId16" /><Relationship Type="http://schemas.openxmlformats.org/officeDocument/2006/relationships/header" Target="header2.xml" Id="rId20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footer" Target="footer3.xml" Id="rId24" /><Relationship Type="http://schemas.openxmlformats.org/officeDocument/2006/relationships/styles" Target="styles.xml" Id="rId5" /><Relationship Type="http://schemas.openxmlformats.org/officeDocument/2006/relationships/image" Target="media/image3.wmf" Id="rId15" /><Relationship Type="http://schemas.openxmlformats.org/officeDocument/2006/relationships/header" Target="header3.xml" Id="rId23" /><Relationship Type="http://schemas.openxmlformats.org/officeDocument/2006/relationships/theme" Target="theme/theme1.xml" Id="rId28" /><Relationship Type="http://schemas.openxmlformats.org/officeDocument/2006/relationships/image" Target="media/image1.wmf" Id="rId10" /><Relationship Type="http://schemas.openxmlformats.org/officeDocument/2006/relationships/header" Target="head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oleObject" Target="embeddings/oleObject3.bin" Id="rId14" /><Relationship Type="http://schemas.openxmlformats.org/officeDocument/2006/relationships/footer" Target="footer2.xml" Id="rId22" /><Relationship Type="http://schemas.openxmlformats.org/officeDocument/2006/relationships/glossaryDocument" Target="glossary/document.xml" Id="rId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91D82CE9C143539A83F443ABB0E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77E18-BB75-4E29-B50A-E4CAA893557E}"/>
      </w:docPartPr>
      <w:docPartBody>
        <w:p w:rsidR="00893FE5" w:rsidRDefault="00893FE5"/>
      </w:docPartBody>
    </w:docPart>
    <w:docPart>
      <w:docPartPr>
        <w:name w:val="49C3DDD4A1BC44A7BD7CA6854585E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D0B1E-9F0D-435A-875E-3A44A7148F9D}"/>
      </w:docPartPr>
      <w:docPartBody>
        <w:p w:rsidR="00893FE5" w:rsidRDefault="00893FE5"/>
      </w:docPartBody>
    </w:docPart>
    <w:docPart>
      <w:docPartPr>
        <w:name w:val="E7C88E3D6B5E4B73BEDB93D62C3D5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ABC7A-EB95-4397-AA51-E1A4839CF3C1}"/>
      </w:docPartPr>
      <w:docPartBody>
        <w:p w:rsidR="00893FE5" w:rsidRDefault="00893FE5"/>
      </w:docPartBody>
    </w:docPart>
    <w:docPart>
      <w:docPartPr>
        <w:name w:val="3F41D7E6EB0546529EC8400CB2C42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86E4-D0FF-4033-B293-82C4BC49A86C}"/>
      </w:docPartPr>
      <w:docPartBody>
        <w:p w:rsidR="00893FE5" w:rsidRDefault="00893FE5"/>
      </w:docPartBody>
    </w:docPart>
    <w:docPart>
      <w:docPartPr>
        <w:name w:val="A093EFA7E0FA49978E45EB3DD83EF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DA3C0-D9AF-45A7-9B7C-E83B6194FEC6}"/>
      </w:docPartPr>
      <w:docPartBody>
        <w:p w:rsidR="00893FE5" w:rsidRDefault="00893FE5"/>
      </w:docPartBody>
    </w:docPart>
    <w:docPart>
      <w:docPartPr>
        <w:name w:val="5BFC0479455E438EAECCDA6A3F21F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DA6F1-92F6-4584-9EF6-97A1DB4B5963}"/>
      </w:docPartPr>
      <w:docPartBody>
        <w:p w:rsidR="00893FE5" w:rsidRDefault="00893FE5"/>
      </w:docPartBody>
    </w:docPart>
    <w:docPart>
      <w:docPartPr>
        <w:name w:val="5D45D69AAAB14882AEEDE3CC1C80C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4EB18-126B-4B54-AC94-E03F469C53EC}"/>
      </w:docPartPr>
      <w:docPartBody>
        <w:p w:rsidR="00893FE5" w:rsidRDefault="00893FE5"/>
      </w:docPartBody>
    </w:docPart>
    <w:docPart>
      <w:docPartPr>
        <w:name w:val="9D1B418B4FA740E2A2205A3BBCE9D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CC163-5459-4986-ABDC-DF409A718D40}"/>
      </w:docPartPr>
      <w:docPartBody>
        <w:p w:rsidR="00893FE5" w:rsidRDefault="00893FE5"/>
      </w:docPartBody>
    </w:docPart>
    <w:docPart>
      <w:docPartPr>
        <w:name w:val="0D1DB5D85DF3460EA9000C556103A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C12D6-1558-4949-8585-FAC234CAFD27}"/>
      </w:docPartPr>
      <w:docPartBody>
        <w:p w:rsidR="00893FE5" w:rsidRDefault="00893FE5"/>
      </w:docPartBody>
    </w:docPart>
    <w:docPart>
      <w:docPartPr>
        <w:name w:val="1277911613E54CD390D60C2589286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13A91-6F3B-409A-8E45-2B2BDE09F16C}"/>
      </w:docPartPr>
      <w:docPartBody>
        <w:p w:rsidR="00893FE5" w:rsidRDefault="00893FE5"/>
      </w:docPartBody>
    </w:docPart>
    <w:docPart>
      <w:docPartPr>
        <w:name w:val="AD8B287C4CFE4F409B869D57933AB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4ACD7-7F18-47CF-85B9-75924197DADD}"/>
      </w:docPartPr>
      <w:docPartBody>
        <w:p w:rsidR="00893FE5" w:rsidRDefault="00893FE5"/>
      </w:docPartBody>
    </w:docPart>
    <w:docPart>
      <w:docPartPr>
        <w:name w:val="6AFA532A2D1E4742BA7326204D7A2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07F91-B5E1-4F9C-B62A-7F6BCCC9B7D5}"/>
      </w:docPartPr>
      <w:docPartBody>
        <w:p w:rsidR="00893FE5" w:rsidRDefault="00893FE5"/>
      </w:docPartBody>
    </w:docPart>
    <w:docPart>
      <w:docPartPr>
        <w:name w:val="A7E0C1E6735446909B01E894CEAC4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DC5A1-DF34-482F-B3B7-09B72B061736}"/>
      </w:docPartPr>
      <w:docPartBody>
        <w:p w:rsidR="00893FE5" w:rsidRDefault="00893FE5"/>
      </w:docPartBody>
    </w:docPart>
    <w:docPart>
      <w:docPartPr>
        <w:name w:val="2728820280234C469E4C723FB36A5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4CB71-6BA7-4182-8124-229F40DE7EC5}"/>
      </w:docPartPr>
      <w:docPartBody>
        <w:p w:rsidR="00893FE5" w:rsidRDefault="00893FE5"/>
      </w:docPartBody>
    </w:docPart>
    <w:docPart>
      <w:docPartPr>
        <w:name w:val="A3E5E6701AD54C4E93EA33643264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1DED8-ED2A-4DAF-862C-2172544485B7}"/>
      </w:docPartPr>
      <w:docPartBody>
        <w:p w:rsidR="00893FE5" w:rsidRDefault="00893FE5"/>
      </w:docPartBody>
    </w:docPart>
    <w:docPart>
      <w:docPartPr>
        <w:name w:val="F41D4370A26A4EB7B0AD58156FC29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BB675-2795-4C2B-9258-08D5E868AC3E}"/>
      </w:docPartPr>
      <w:docPartBody>
        <w:p w:rsidR="00893FE5" w:rsidRDefault="00893FE5"/>
      </w:docPartBody>
    </w:docPart>
    <w:docPart>
      <w:docPartPr>
        <w:name w:val="C32B4D7D15F441ACBE0B4F8A19428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3C371-7CA1-4521-98DE-FDDFCBFB3032}"/>
      </w:docPartPr>
      <w:docPartBody>
        <w:p w:rsidR="00893FE5" w:rsidRDefault="00893FE5"/>
      </w:docPartBody>
    </w:docPart>
    <w:docPart>
      <w:docPartPr>
        <w:name w:val="F9A42098C06F4D19957244C4748A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40668-2563-472A-BD2F-0087BC1D1BDC}"/>
      </w:docPartPr>
      <w:docPartBody>
        <w:p w:rsidR="00893FE5" w:rsidRDefault="00893FE5"/>
      </w:docPartBody>
    </w:docPart>
    <w:docPart>
      <w:docPartPr>
        <w:name w:val="A979FF14CAE54855BB794F1A85C09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ADFA0-D50A-480D-83E8-D8EA6099D991}"/>
      </w:docPartPr>
      <w:docPartBody>
        <w:p w:rsidR="00893FE5" w:rsidRDefault="00893FE5"/>
      </w:docPartBody>
    </w:docPart>
    <w:docPart>
      <w:docPartPr>
        <w:name w:val="23AB5FDCBF24434C8D8C9881AE0B2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F1560-9EB3-4306-AE02-CC48C1917646}"/>
      </w:docPartPr>
      <w:docPartBody>
        <w:p w:rsidR="00893FE5" w:rsidRDefault="00893FE5"/>
      </w:docPartBody>
    </w:docPart>
    <w:docPart>
      <w:docPartPr>
        <w:name w:val="386B89C175314659931EAC468456E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0FBD5-CD50-47C5-9177-E9B48CB874DF}"/>
      </w:docPartPr>
      <w:docPartBody>
        <w:p w:rsidR="00893FE5" w:rsidRDefault="00893FE5"/>
      </w:docPartBody>
    </w:docPart>
    <w:docPart>
      <w:docPartPr>
        <w:name w:val="75DA9160CD3B4E8E9BB4F311BCCD5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BC45B-3321-4861-ABF7-00C0F2E750F4}"/>
      </w:docPartPr>
      <w:docPartBody>
        <w:p w:rsidR="00893FE5" w:rsidRDefault="00893FE5"/>
      </w:docPartBody>
    </w:docPart>
    <w:docPart>
      <w:docPartPr>
        <w:name w:val="D53B3EF249F7486FB294C1965E3C1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B86CD-8861-46A9-8CCD-0B411C6C6566}"/>
      </w:docPartPr>
      <w:docPartBody>
        <w:p w:rsidR="00893FE5" w:rsidRDefault="00893FE5"/>
      </w:docPartBody>
    </w:docPart>
    <w:docPart>
      <w:docPartPr>
        <w:name w:val="336076EDA37447B48AB9C4DB81E1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0283C-216E-4268-9DD7-AAC4E3E0CAEA}"/>
      </w:docPartPr>
      <w:docPartBody>
        <w:p w:rsidR="00893FE5" w:rsidRDefault="00893FE5"/>
      </w:docPartBody>
    </w:docPart>
    <w:docPart>
      <w:docPartPr>
        <w:name w:val="A106EE33D0E34552B70B9E25FBC83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6AECE-BEE4-4A49-8374-6FDA2DF7F90D}"/>
      </w:docPartPr>
      <w:docPartBody>
        <w:p w:rsidR="00893FE5" w:rsidRDefault="00893FE5"/>
      </w:docPartBody>
    </w:docPart>
    <w:docPart>
      <w:docPartPr>
        <w:name w:val="28CC5C74DA6A4E8195FFCF915E62A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4988E-F0DE-4800-B77D-DE635F2AE579}"/>
      </w:docPartPr>
      <w:docPartBody>
        <w:p w:rsidR="00893FE5" w:rsidRDefault="00893FE5"/>
      </w:docPartBody>
    </w:docPart>
    <w:docPart>
      <w:docPartPr>
        <w:name w:val="4CFE2B837B0C420A98271C77BD0E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899FD-3211-49D0-B63D-72C3EB4BCAF2}"/>
      </w:docPartPr>
      <w:docPartBody>
        <w:p w:rsidR="00893FE5" w:rsidRDefault="00893FE5"/>
      </w:docPartBody>
    </w:docPart>
    <w:docPart>
      <w:docPartPr>
        <w:name w:val="D986AEE6B7CA4BAEABE2476B2F9BB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75C5-23B7-4994-9F45-A9F35127E74A}"/>
      </w:docPartPr>
      <w:docPartBody>
        <w:p w:rsidR="00893FE5" w:rsidRDefault="00893FE5"/>
      </w:docPartBody>
    </w:docPart>
    <w:docPart>
      <w:docPartPr>
        <w:name w:val="36D8D45FE3FA453F98C8CB9E753CF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691C5-74C8-4D88-BEDC-51464E62B6F3}"/>
      </w:docPartPr>
      <w:docPartBody>
        <w:p w:rsidR="00893FE5" w:rsidRDefault="00893FE5"/>
      </w:docPartBody>
    </w:docPart>
    <w:docPart>
      <w:docPartPr>
        <w:name w:val="A63E8FA59A5E4BD2B1A74C0DACE20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6BF09-A48A-4BAF-A71A-1CFA3F291EA7}"/>
      </w:docPartPr>
      <w:docPartBody>
        <w:p w:rsidR="00893FE5" w:rsidRDefault="00893FE5"/>
      </w:docPartBody>
    </w:docPart>
    <w:docPart>
      <w:docPartPr>
        <w:name w:val="964ADEB8B40E4C6D878BC22BC95B5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E8C9D-63D1-4F27-89E6-603B4BCB2B65}"/>
      </w:docPartPr>
      <w:docPartBody>
        <w:p w:rsidR="00893FE5" w:rsidRDefault="00893FE5"/>
      </w:docPartBody>
    </w:docPart>
    <w:docPart>
      <w:docPartPr>
        <w:name w:val="76C86AC031B2434A82ECC94B83F00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E0F78-F83A-4F6C-882D-7EFB6770D695}"/>
      </w:docPartPr>
      <w:docPartBody>
        <w:p w:rsidR="00893FE5" w:rsidRDefault="00893FE5"/>
      </w:docPartBody>
    </w:docPart>
    <w:docPart>
      <w:docPartPr>
        <w:name w:val="BB2F3BD04709441DABDFB7D292823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B82B3-C4DD-4596-A7AC-05B6F7B0B297}"/>
      </w:docPartPr>
      <w:docPartBody>
        <w:p w:rsidR="00893FE5" w:rsidRDefault="00893FE5"/>
      </w:docPartBody>
    </w:docPart>
    <w:docPart>
      <w:docPartPr>
        <w:name w:val="E1C66F09716E4062B212C0253349F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A5B59-37C2-46CF-BA14-5E66CE14791D}"/>
      </w:docPartPr>
      <w:docPartBody>
        <w:p w:rsidR="00893FE5" w:rsidRDefault="00893FE5"/>
      </w:docPartBody>
    </w:docPart>
    <w:docPart>
      <w:docPartPr>
        <w:name w:val="367EA5C236BA4559B1BE882FAC05E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EAAD1-2171-4759-B8F9-28F1A61E61F8}"/>
      </w:docPartPr>
      <w:docPartBody>
        <w:p w:rsidR="00893FE5" w:rsidRDefault="00893FE5"/>
      </w:docPartBody>
    </w:docPart>
    <w:docPart>
      <w:docPartPr>
        <w:name w:val="671052A40099480F909D5B0624E4A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F5812-45C8-40BD-993C-481119A0B313}"/>
      </w:docPartPr>
      <w:docPartBody>
        <w:p w:rsidR="00893FE5" w:rsidRDefault="00893FE5"/>
      </w:docPartBody>
    </w:docPart>
    <w:docPart>
      <w:docPartPr>
        <w:name w:val="CEF95295A7F348578788CE2B11EED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D30A-F836-4219-BC75-5B2D4DB39FDA}"/>
      </w:docPartPr>
      <w:docPartBody>
        <w:p w:rsidR="00893FE5" w:rsidRDefault="00893FE5"/>
      </w:docPartBody>
    </w:docPart>
    <w:docPart>
      <w:docPartPr>
        <w:name w:val="6FBBF233A74A475386C5062F7CD98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69FF-F827-40DB-A1EB-BD8EAD5BA59E}"/>
      </w:docPartPr>
      <w:docPartBody>
        <w:p w:rsidR="00893FE5" w:rsidRDefault="00893FE5"/>
      </w:docPartBody>
    </w:docPart>
    <w:docPart>
      <w:docPartPr>
        <w:name w:val="0BE78106AA9D4EC780C25A64C9F00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AC91F-96AA-458E-9175-83F09BEDE988}"/>
      </w:docPartPr>
      <w:docPartBody>
        <w:p w:rsidR="00893FE5" w:rsidRDefault="00893FE5"/>
      </w:docPartBody>
    </w:docPart>
    <w:docPart>
      <w:docPartPr>
        <w:name w:val="E0ABEF6D04374665A0DE9152F55AB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ED5CE-5A2C-4C2D-B30A-5F28710EC85D}"/>
      </w:docPartPr>
      <w:docPartBody>
        <w:p w:rsidR="00893FE5" w:rsidRDefault="00893FE5"/>
      </w:docPartBody>
    </w:docPart>
    <w:docPart>
      <w:docPartPr>
        <w:name w:val="54E2614BD18E40E9B81C44364D14D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95BF-A313-40B4-8D68-34917A768421}"/>
      </w:docPartPr>
      <w:docPartBody>
        <w:p w:rsidR="00893FE5" w:rsidRDefault="00893FE5"/>
      </w:docPartBody>
    </w:docPart>
    <w:docPart>
      <w:docPartPr>
        <w:name w:val="0C50F909B04440C2B860DD5EA9F95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921BF-737A-43B7-BF41-D9047EA3685F}"/>
      </w:docPartPr>
      <w:docPartBody>
        <w:p w:rsidR="00893FE5" w:rsidRDefault="00893FE5"/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4E8AC-9BD4-4126-A46B-A16126E70368}"/>
      </w:docPartPr>
      <w:docPartBody>
        <w:p w:rsidR="00893FE5" w:rsidRDefault="00893FE5">
          <w:r w:rsidRPr="00A646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E5"/>
    <w:rsid w:val="008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F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UI/customUI14.xml><?xml version="1.0" encoding="utf-8"?>
<customUI xmlns="http://schemas.microsoft.com/office/2009/07/customui">
  <commands>
    <command idMso="Bold" enabled="false"/>
    <command idMso="Italic" enabled="false"/>
    <command idMso="Underline" enabled="false"/>
    <command idMso="Strikethrough" enabled="false"/>
    <command idMso="FontColorPicker" enabled="false"/>
    <command idMso="Font" enabled="false"/>
    <command idMso="TextHighlightColorPicker" enabled="false"/>
    <command idMso="FontSize" enabled="false"/>
    <command idMso="FontSizeIncreaseWord" enabled="false"/>
    <command idMso="FontSizeDecreaseWord" enabled="false"/>
    <command idMso="FormatPainter" enabled="false"/>
    <command idMso="QuickStylesGallery" enabled="false"/>
    <command idMso="NumberingGalleryWord" enabled="false"/>
    <command idMso="BulletsGalleryWord" enabled="false"/>
    <command idMso="TableDelete" enabled="false"/>
  </commands>
  <ribbon>
    <tabs>
      <tab idMso="TabHome" visible="false"/>
      <tab idMso="TabPageLayoutWord" visible="false"/>
      <tab idMso="TabReferences" visible="false"/>
      <tab idMso="TabMailings" visible="false"/>
      <tab idMso="TabView" visible="false"/>
      <tab idMso="TabInsert" visible="false"/>
      <tab id="EquationsTabInsert" label="Insert">
        <group id="GroupInsertEquation" label="Equations">
          <gallery idMso="EquationInsertGallery" size="large" visible="true"/>
        </group>
      </tab>
      <tab idMso="TabDeveloper" visible="false"/>
      <tab idMso="TabAddIns" visible="false"/>
      <tab idMso="TabBlogInsert" visible="false"/>
      <tab idMso="TabBlogPost" visible="false"/>
      <tab idMso="TabDrawInk" visible="false">
        <group idMso="GroupDrawingTools" visible="false"/>
        <group idMso="GroupEditingExcel" visible="false"/>
        <group idMso="GroupInkConvertOneNote" visible="false"/>
        <group idMso="GroupInsertDrawingCanvas" visible="false"/>
        <group idMso="InkReplay" visible="false"/>
      </tab>
      <tab idMso="TabReviewWord">
        <group idMso="GroupComments" visible="true"/>
        <group idMso="GroupProofing" visible="false"/>
        <group idMso="GroupLanguage" visible="false"/>
        <group idMso="GroupChineseTranslation" visible="false"/>
        <group idMso="GroupChangesTracking" visible="false"/>
        <group idMso="GroupChanges" visible="false"/>
        <group idMso="GroupInk" visible="false"/>
        <group idMso="GroupCompare" visible="false"/>
        <group idMso="GroupProtect" visible="false"/>
        <group id="GroupChangesTracking">
          <splitButton idMso="ReviewTrackChangesMenu">
            <toggleButton idMso="ReviewTrackChanges"/>
            <menu idMso="ReviewTrackChanges">
              <toggleButton idMso="ReviewTrackChanges" visible="true"/>
              <toggleButton idMso="RevisionsLockTracking" enabled="false" visible="true"/>
            </menu>
          </splitButton>
          <dropDown idMso="ReviewDisplayForReview" visible="true"/>
          <menu idMso="ReviewShowMarkupMenu" visible="true"/>
          <splitButton idMso="ReviewReviewingPaneMenu" visible="true"/>
          <button idMso="ReviewChangeTrackingOptions" visible="true"/>
        </group>
      </tab>
      <tab idMso="TabWordDesign" visible="false"/>
    </tabs>
    <contextualTabs>
      <tabSet idMso="TabSetSmartArtTools" visible="false"/>
      <tabSet idMso="TabSetChartTools" visible="false"/>
      <tabSet idMso="TabSetTextBoxTools" visible="false"/>
      <tabSet idMso="TabSetDrawingTools" visible="false"/>
      <tabSet idMso="TabSetDrawingToolsClassic" visible="false"/>
      <tabSet idMso="TabSetWordArtTools" visible="false"/>
      <tabSet idMso="TabSetDiagramTools" visible="false"/>
      <tabSet idMso="TabSetOrganizationChartTools" visible="false"/>
      <tabSet idMso="TabSetEquationTools" visible="false"/>
      <tabSet idMso="TabSetInkTools" visible="false"/>
      <tabSet idMso="TabSetPictureTools" visible="false"/>
      <tabSet idMso="TabSetPictureToolsClassic" visible="false"/>
      <tabSet idMso="TabSetTableTools" visible="false"/>
      <tabSet idMso="TabSetHeaderAndFooterTools" visible="false"/>
    </contextualTabs>
  </ribbon>
  <contextMenus>
    <contextMenu idMso="ContextMenuText">
      <button idMso="FontDialog" visible="false"/>
      <button idMso="ParagraphDialog" visible="false"/>
      <button idMso="BulletDefineNew" visible="false"/>
      <button idMso="ListSetNumberingValue" visible="false"/>
      <button idMso="HyperlinkInsert" visible="false"/>
      <button idMso="HyperlinkEdit" visible="false"/>
      <button idMso="HyperlinkOpen" visible="false"/>
      <button idMso="HyperlinkRemove" visible="false"/>
      <gallery idMso="BulletsGalleryWord" visible="false"/>
      <gallery idMso="ListLevelGallery" visible="false"/>
      <gallery idMso="NumberingGalleryWord" visible="false"/>
      <gallery idMso="QuickStylesGallery" visible="false"/>
      <button idMso="DefineNewNumberFormat" visible="false"/>
      <button idMso="WordArtFormatDialog" visible="false"/>
      <button idMso="ObjectFormatDialog" visible="false"/>
      <button idMso="ImeReconvert" visible="false"/>
      <button idMso="NumberingContinue" visible="false"/>
      <button idMso="ListIndentsAdjust" visible="false"/>
    </contextMenu>
    <contextMenu idMso="ContextMenuTextTable">
      <button idMso="FontDialog" visible="false"/>
      <button idMso="ParagraphDialog" visible="false"/>
      <button idMso="BulletDefineNew" visible="false"/>
      <button idMso="ListSetNumberingValue" visible="false"/>
      <button idMso="HyperlinkInsert" visible="false"/>
      <button idMso="HyperlinkEdit" visible="false"/>
      <button idMso="HyperlinkOpen" visible="false"/>
      <button idMso="HyperlinkRemove" visible="false"/>
      <gallery idMso="BulletsGalleryWord" visible="false"/>
      <gallery idMso="ListLevelGallery" visible="false"/>
      <gallery idMso="NumberingGalleryWord" visible="false"/>
      <gallery idMso="QuickStylesGallery" visible="false"/>
      <button idMso="DefineNewNumberFormat" visible="false"/>
      <button idMso="WordArtFormatDialog" visible="false"/>
      <button idMso="ObjectFormatDialog" visible="false"/>
      <button idMso="ImeReconvert" visible="false"/>
      <button idMso="NumberingContinue" visible="false"/>
      <button idMso="ListIndentsAdjust" visible="false"/>
      <button idMso="MergeOrSplitCells" visible="false"/>
      <button idMso="TableRowsOrColumnsOrCellsInsert" visible="false"/>
      <button idMso="TableRowsOrColumnsOrCellsDelete" visible="false"/>
      <button idMso="TextDirectionOptionsDialog" visible="false"/>
      <button idMso="TablePropertiesDialog" visible="false"/>
    </contextMenu>
    <contextMenu idMso="ContextMenuListTable">
      <button idMso="FontDialog" visible="false"/>
      <button idMso="ParagraphDialog" visible="false"/>
      <button idMso="BulletDefineNew" visible="false"/>
      <button idMso="ListSetNumberingValue" visible="false"/>
      <button idMso="HyperlinkInsert" visible="false"/>
      <button idMso="HyperlinkEdit" visible="false"/>
      <button idMso="HyperlinkOpen" visible="false"/>
      <button idMso="HyperlinkRemove" visible="false"/>
      <gallery idMso="BulletsGalleryWord" visible="false"/>
      <gallery idMso="ListLevelGallery" visible="false"/>
      <gallery idMso="NumberingGalleryWord" visible="false"/>
      <gallery idMso="QuickStylesGallery" visible="false"/>
      <button idMso="DefineNewNumberFormat" visible="false"/>
      <button idMso="WordArtFormatDialog" visible="false"/>
      <button idMso="ObjectFormatDialog" visible="false"/>
      <button idMso="ImeReconvert" visible="false"/>
      <button idMso="NumberingContinue" visible="false"/>
      <button idMso="ListIndentsAdjust" visible="false"/>
      <button idMso="MergeOrSplitCells" visible="false"/>
      <button idMso="TableRowsOrColumnsOrCellsInsert" visible="false"/>
      <button idMso="TableRowsOrColumnsOrCellsDelete" visible="false"/>
      <button idMso="TextDirectionOptionsDialog" visible="false"/>
      <button idMso="NumberingRestart" visible="false"/>
      <button idMso="TablePropertiesDialog" visible="false"/>
    </contextMenu>
    <contextMenu idMso="ContextMenuComment">
      <button idMso="FontDialog" visible="false"/>
      <button idMso="ParagraphDialog" visible="false"/>
      <button idMso="BulletDefineNew" visible="false"/>
      <button idMso="ListSetNumberingValue" visible="false"/>
      <button idMso="HyperlinkInsert" visible="false"/>
      <button idMso="HyperlinkEdit" visible="false"/>
      <button idMso="HyperlinkOpen" visible="false"/>
      <button idMso="HyperlinkRemove" visible="false"/>
      <gallery idMso="BulletsGalleryWord" visible="false"/>
      <gallery idMso="ListLevelGallery" visible="false"/>
      <gallery idMso="NumberingGalleryWord" visible="false"/>
      <gallery idMso="QuickStylesGallery" visible="false"/>
      <button idMso="DefineNewNumberFormat" visible="false"/>
      <button idMso="WordArtFormatDialog" visible="false"/>
      <button idMso="ObjectFormatDialog" visible="false"/>
      <button idMso="ImeReconvert" visible="false"/>
      <button idMso="NumberingContinue" visible="false"/>
      <button idMso="ListIndentsAdjust" visible="false"/>
      <button idMso="NumberingRestart" visible="false"/>
    </contextMenu>
    <contextMenu idMso="ContextMenuList">
      <button idMso="FontDialog" visible="false"/>
      <button idMso="ParagraphDialog" visible="false"/>
      <button idMso="BulletDefineNew" visible="false"/>
      <button idMso="ListSetNumberingValue" visible="false"/>
      <button idMso="HyperlinkInsert" visible="false"/>
      <button idMso="HyperlinkEdit" visible="false"/>
      <button idMso="HyperlinkOpen" visible="false"/>
      <button idMso="HyperlinkRemove" visible="false"/>
      <gallery idMso="BulletsGalleryWord" visible="false"/>
      <gallery idMso="ListLevelGallery" visible="false"/>
      <gallery idMso="NumberingGalleryWord" visible="false"/>
      <gallery idMso="QuickStylesGallery" visible="false"/>
      <button idMso="DefineNewNumberFormat" visible="false"/>
      <button idMso="WordArtFormatDialog" visible="false"/>
      <button idMso="ObjectFormatDialog" visible="false"/>
      <button idMso="ImeReconvert" visible="false"/>
      <button idMso="NumberingContinue" visible="false"/>
      <button idMso="ListIndentsAdjust" visible="false"/>
      <button idMso="NumberingRestart" visible="false"/>
    </contextMenu>
    <contextMenu idMso="ContextMenuRevision">
      <button idMso="HyperlinkInsert" visible="false"/>
      <button idMso="HyperlinkEdit" visible="false"/>
      <button idMso="HyperlinkOpen" visible="false"/>
      <button idMso="HyperlinkRemove" visible="false"/>
    </contextMenu>
    <contextMenu idMso="ContextMenuSpell">
      <button idMso="HyperlinkInsert" visible="false"/>
      <button idMso="HyperlinkEdit" visible="false"/>
      <button idMso="HyperlinkOpen" visible="false"/>
      <button idMso="HyperlinkRemove" visible="false"/>
    </contextMenu>
    <contextMenu idMso="ContextMenuGrammarReading">
      <button idMso="HyperlinkInsert" visible="false"/>
      <button idMso="HyperlinkEdit" visible="false"/>
      <button idMso="HyperlinkOpen" visible="false"/>
      <button idMso="HyperlinkRemove" visible="false"/>
    </contextMenu>
    <contextMenu idMso="ContextMenuHyperlink">
      <button idMso="FontDialog" visible="false"/>
      <button idMso="ParagraphDialog" visible="false"/>
      <button idMso="BulletDefineNew" visible="false"/>
      <button idMso="ListSetNumberingValue" visible="false"/>
      <button idMso="HyperlinkInsert" visible="false"/>
      <button idMso="HyperlinkEdit" visible="false"/>
      <button idMso="HyperlinkOpen" visible="false"/>
      <button idMso="HyperlinkRemove" visible="false"/>
      <gallery idMso="BulletsGalleryWord" visible="false"/>
      <gallery idMso="ListLevelGallery" visible="false"/>
      <gallery idMso="NumberingGalleryWord" visible="false"/>
      <gallery idMso="QuickStylesGallery" visible="false"/>
      <button idMso="DefineNewNumberFormat" visible="false"/>
      <button idMso="WordArtFormatDialog" visible="false"/>
      <button idMso="ObjectFormatDialog" visible="false"/>
      <button idMso="ImeReconvert" visible="false"/>
      <button idMso="NumberingContinue" visible="false"/>
      <button idMso="ListIndentsAdjust" visible="false"/>
    </contextMenu>
    <contextMenu idMso="ContextMenuFootnote">
      <button idMso="FontDialog" visible="false"/>
      <button idMso="ParagraphDialog" visible="false"/>
      <button idMso="BulletDefineNew" visible="false"/>
      <button idMso="ListSetNumberingValue" visible="false"/>
      <button idMso="HyperlinkInsert" visible="false"/>
      <button idMso="HyperlinkEdit" visible="false"/>
      <button idMso="HyperlinkOpen" visible="false"/>
      <button idMso="HyperlinkRemove" visible="false"/>
      <gallery idMso="BulletsGalleryWord" visible="false"/>
      <gallery idMso="ListLevelGallery" visible="false"/>
      <gallery idMso="NumberingGalleryWord" visible="false"/>
      <gallery idMso="QuickStylesGallery" visible="false"/>
      <button idMso="DefineNewNumberFormat" visible="false"/>
      <button idMso="WordArtFormatDialog" visible="false"/>
      <button idMso="ObjectFormatDialog" visible="false"/>
      <button idMso="ImeReconvert" visible="false"/>
      <button idMso="NumberingContinue" visible="false"/>
      <button idMso="ListIndentsAdjust" visible="false"/>
      <button idMso="EndnoteOrFootnoteConvert" visible="false"/>
      <button idMso="StylesDialogClassic" visible="false"/>
      <button idMso="FootnoteEndnoteDialog" visible="false"/>
    </contextMenu>
  </contextMenus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ormalNode>
  <?Xpress productLine="busdoc" accessMode="Revise"?>
  <topic xmlns:xsi="http://www.w3.org/2001/XMLSchema-instance" xmlns:xlink="http://www.w3.org/1999/xlink" id="ID181b2e42-14fc-473e-a68c-6d0d1ac6b356" xsi:noNamespaceSchemaLocation="BUSDOCS.xsd" xml:lang="en" dir="ltr" cmsId="qpp://assets/1565?branchid=1&amp;collectionpath=Home/0-Automation-Office&amp;name=1bd79d14-3407-42f3-ac7c-c0db5138a935.xml" cmsInfo="Server=https://devqaaz.app.quark.com,ReviewStatus=IMPORTED" protectionType="0">
    <WordReviewCdataSection><![CDATA[<WordSection xmlns:w="http://schemas.microsoft.com/office/word/2003/wordml" xmlns:v="urn:schemas-microsoft-com:vml" xmlns:w10="urn:schemas-microsoft-com:office:word" xmlns:sl="http://schemas.microsoft.com/schemaLibrary/2003/core" xmlns:aml="http://schemas.microsoft.com/aml/2001/core" xmlns:wx="http://schemas.microsoft.com/office/word/2003/auxHint" xmlns:o="urn:schemas-microsoft-com:office:office" xmlns:dt="uuid:C2F41010-65B3-11d1-A29F-00AA00C14882" xmlns:wsp="http://schemas.microsoft.com/office/word/2003/wordml/sp2" orientation="portrait" breakType="sectionBreakNextPage" differentFirstPageHeaderFooter="false" oddAndEvenPagesHeaderFooter="false"><Headers><Header type="primaryPageHeader" linkToPrevious="false"><Fields><Field type="wdFieldPage" name=" PAGE   \* MERGEFORMAT " value="1" /><Field type="wdFieldDocVariable" name=" DOCVARIABLE  audience  \* MERGEFORMAT " value=" " /><Field type="wdFieldDocVariable" name=" DOCVARIABLE  importance  \* MERGEFORMAT " value=" " /><Field type="wdFieldDocVariable" name=" DOCVARIABLE  channel  \* MERGEFORMAT " value=" " /></Fields><Text>1
</Text></Header></Headers><Footers><Footer type="primaryPageFooter" linkToPrevious="false"><Text>Quark XML Author for Business Documents
</Text></Footer></Footers></WordSection>]]></WordReviewCdataSection>
    <title>EquationBusinessDocument</title>
    <body>
      <p widow-orphan="true" id="IDc11f0ae6-93c4-4f73-90c0-24d9007e91c6">DocPara_Native Math equation:</p>
      <p widow-orphan="true" id="ID8042780d-ff34-4a8e-8e00-345b3850da23">DocPara_Math Type equation:</p>
      <p widow-orphan="true" id="ID1d9cb410-d545-405e-b6e3-1d4d9615a3ab">DocPara_Match Type Equation:</p>
      <fig id="ID2948dcc0-79f4-4569-9506-1f8a2749745e">
        <foreign id="ID65ecf16c-e285-4879-8ca3-27b3fcbc2623" height="45" width="150" widthdpi="96" heightdpi="96">
          <OLEObject dxaOriginal="2260" dyaOriginal="680" defaultStyle="width:112.2pt;height:33.65pt">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</OLEObject>
          <OLEImage content-type="WMF">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</OLEImage>
          <mathML>
            <!-- MathType@Translator@5@5@MathML2 (no namespace).tdl@MathML 2.0 (no namespace)@ -->
            <math display="block">
              <semantics>
                <mtable columnalign="left">
                  <mtr>
                    <mtd>
                      <mi>C</mi>
                      <mi>i</mi>
                      <mi>r</mi>
                      <mi>c</mi>
                      <mi>l</mi>
                      <mi>e</mi>
                      <mi>A</mi>
                      <mi>r</mi>
                      <mi>e</mi>
                      <mi>a</mi>
                      <mo>=</mo>
                      <mi>π</mi>
                      <msup>
                        <mi>r</mi>
                        <mn>2</mn>
                      </msup>
                    </mtd>
                  </mtr>
                  <mtr>
                    <mtd>
                      <mi>C</mi>
                      <mi>i</mi>
                      <mi>r</mi>
                      <mi>c</mi>
                      <mi>l</mi>
                      <mi>e</mi>
                      <mi>P</mi>
                      <mi>e</mi>
                      <mi>r</mi>
                      <mi>i</mi>
                      <mi>m</mi>
                      <mi>e</mi>
                      <mi>t</mi>
                      <mi>e</mi>
                      <mi>r</mi>
                      <mo>=</mo>
                      <mn>2</mn>
                      <mi>π</mi>
                      <mi>r</mi>
                    </mtd>
                  </mtr>
                </mtable>
                <annotation encoding="MathType-MTEF">MathType@MTEF@5@5@+=  feaahGart1ev3aaatCvAUfeBSjuyZL2yd9gzLbvyNv2CaerbuLwBLn  hiov2DGi1BTfMBaeXatLxBI9gBaerbd9wDYLwzYbItLDharqqtubsr  4rNCHbGeaGqiVu0Je9sqqrpepC0xbbL8F4rqqrFfpeea0xe9Lq=Jc9  vqaqpepm0xbba9pwe9Q8fs0=yqaqpepae9pg0FirpepeKkFr0xfr=x  fr=xb9adbaqaaeGaciGaaiaabeqaamaabaabaaGceaqabeaacaWGdb  GaamyAaiaadkhacaWGJbGaamiBaiaadwgacaWGbbGaamOCaiaadwga  caWGHbGaeyypa0JaeqiWdaNaamOCamaaCaaaleqabaGaaGOmaaaaaO  qaaiaadoeacaWGPbGaamOCaiaadogacaWGSbGaamyzaiaadcfacaWG  LbGaamOCaiaadMgacaWGTbGaamyzaiaadshacaWGLbGaamOCaiabg2  da9iaaikdacqaHapaCcaWGYbaaaaa@55E8@  </annotation>
              </semantics>
            </math>
            <!-- MathType@End@5@5@ -->
          </mathML>
          <image content-type="gif">R0lGODlhlgAtAPAAAP///wAAACwAAAAAlgAtAAAC/4SPqcvtD6OctNqLs968+w+G4kiKQVCm6tqg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</image>
        </foreign>
      </fig>
      <p widow-orphan="true" id="ID6e346b7c-c22a-4ed6-a951-f5c418df9cc4"/>
      <table tabledef="cals" id="ID6f982956-2030-4c95-9474-3cca1bb70db9">
        <tgroup cols="1">
          <colspec colnum="1" colname="002" colwidth="439.20*"/>
          <thead>
            <row>
              <entry id="IDb0f8abe9-e442-48d6-810e-65f6cffc6570">
                <p id="6058dfaa-d829-478e-a138-5a475c559da1" widow-orphan="true">
                  <b>DocTable_Math Type</b>
                  <b>Formula</b>
                </p>
              </entry>
            </row>
          </thead>
          <tbody>
            <row>
              <entry id="IDd9203754-a5b9-4579-bc74-8fde7a6c6afc">
                <p id="3a89ac83-a417-45ea-b5ed-22fc3a535859" widow-orphan="true">
                  <foreign id="IDa72efb2a-cf77-4d76-ac0a-9165acc1b696" height="45" width="150" widthdpi="96" heightdpi="96">
                    <OLEObject dxaOriginal="2260" dyaOriginal="680" defaultStyle="width:112.2pt;height:33.65pt">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</OLEObject>
                    <OLEImage content-type="WMF">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</OLEImage>
                    <mathML>
                      <!-- MathType@Translator@5@5@MathML2 (no namespace).tdl@MathML 2.0 (no namespace)@ -->
                      <math display="block">
                        <semantics>
                          <mtable columnalign="left">
                            <mtr>
                              <mtd>
                                <mi>C</mi>
                                <mi>i</mi>
                                <mi>r</mi>
                                <mi>c</mi>
                                <mi>l</mi>
                                <mi>e</mi>
                                <mi>A</mi>
                                <mi>r</mi>
                                <mi>e</mi>
                                <mi>a</mi>
                                <mo>=</mo>
                                <mi>π</mi>
                                <msup>
                                  <mi>r</mi>
                                  <mn>2</mn>
                                </msup>
                              </mtd>
                            </mtr>
                            <mtr>
                              <mtd>
                                <mi>C</mi>
                                <mi>i</mi>
                                <mi>r</mi>
                                <mi>c</mi>
                                <mi>l</mi>
                                <mi>e</mi>
                                <mi>P</mi>
                                <mi>e</mi>
                                <mi>r</mi>
                                <mi>i</mi>
                                <mi>m</mi>
                                <mi>e</mi>
                                <mi>t</mi>
                                <mi>e</mi>
                                <mi>r</mi>
                                <mo>=</mo>
                                <mn>2</mn>
                                <mi>π</mi>
                                <mi>r</mi>
                              </mtd>
                            </mtr>
                          </mtable>
                          <annotation encoding="MathType-MTEF">MathType@MTEF@5@5@+=  feaahGart1ev3aaatCvAUfeBSjuyZL2yd9gzLbvyNv2CaerbuLwBLn  hiov2DGi1BTfMBaeXatLxBI9gBaerbd9wDYLwzYbItLDharqqtubsr  4rNCHbGeaGqiVu0Je9sqqrpepC0xbbL8F4rqqrFfpeea0xe9Lq=Jc9  vqaqpepm0xbba9pwe9Q8fs0=yqaqpepae9pg0FirpepeKkFr0xfr=x  fr=xb9adbaqaaeGaciGaaiaabeqaamaabaabaaGceaqabeaacaWGdb  GaamyAaiaadkhacaWGJbGaamiBaiaadwgacaWGbbGaamOCaiaadwga  caWGHbGaeyypa0JaeqiWdaNaamOCamaaCaaaleqabaGaaGOmaaaaaO  qaaiaadoeacaWGPbGaamOCaiaadogacaWGSbGaamyzaiaadcfacaWG  LbGaamOCaiaadMgacaWGTbGaamyzaiaadshacaWGLbGaamOCaiabg2  da9iaaikdacqaHapaCcaWGYbaaaaa@55E8@  </annotation>
                        </semantics>
                      </math>
                      <!-- MathType@End@5@5@ -->
                    </mathML>
                    <image content-type="gif">R0lGODlhlgAtAPAAAP///wAAACwAAAAAlgAtAAAC/4SPqcvtD6OctNqLs968+w+G4kiKQVCm6tqg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</image>
                  </foreign>
                </p>
              </entry>
            </row>
          </tbody>
        </tgroup>
      </table>
      <p widow-orphan="true" id="ID664c530a-dd20-446a-b7e3-5e72c75bb70a"/>
      <p widow-orphan="true" id="ID1259ef3a-81de-4e0b-825e-23e1f0bd817c">Some Text</p>
      <table tabledef="cals" id="IDfab7b662-edcc-43ab-bb8a-e73d2f403074">
        <tgroup cols="1">
          <colspec colnum="1" colname="003" colwidth="439.20*"/>
          <thead>
            <row>
              <entry id="IDf153dc38-1310-4524-9563-e52f833cdcf7">
                <p id="ID708faa78-4387-4091-9d72-cf507591138c" widow-orphan="true">
                  <b>Doc_Table_Native Math equation</b>
                </p>
              </entry>
            </row>
          </thead>
          <tbody>
            <row>
              <entry id="IDfb041f80-a7f9-43e6-8ee9-28c5893ec011">
                <p id="IDc4519b92-17b3-439b-a2c2-1e8c5fd4fd8a" widow-orphan="true"/>
              </entry>
            </row>
          </tbody>
        </tgroup>
      </table>
      <p widow-orphan="true" id="ID878969b5-7203-49c2-bec6-4173b52bbb6b"/>
      <p widow-orphan="true" id="ID44a5116f-540f-4728-8c27-d582bda24091">Some text</p>
      <table tabledef="cals" id="IDc98d11c4-faed-411f-8481-20f72be6fe86">
        <tgroup cols="1">
          <colspec colnum="1" colname="003" colwidth="439.20*"/>
          <thead>
            <row>
              <entry id="ID59d26067-0a33-4deb-a4e9-a7b41c824135">
                <p id="3ec5186b-d469-4ed4-b917-58bf2ca89508" widow-orphan="true">
                  <b>Doc_Table_Math Type equation</b>
                </p>
              </entry>
            </row>
          </thead>
          <tbody>
            <row>
              <entry id="ID48b71a87-ec72-463f-8d67-30ba65b25391">
                <p id="b70db100-bce2-491c-a4c1-12094ea4fca1" widow-orphan="true"/>
              </entry>
            </row>
          </tbody>
        </tgroup>
      </table>
      <p widow-orphan="true" id="IDe8d8719d-7f56-4ab4-9a7b-ccdf848ac1a6"/>
    </body>
    <topic id="IDe6a95f5d-0bdd-4c1c-961c-9937ab99d190">
      <title outputclass="1" keep-with-next="true">EquationBusinessSection</title>
      <body>
        <p widow-orphan="true" id="IDefdaf4d3-bcce-46dd-99fe-e4bae9a4047c">SectionPara_Native Math equation:</p>
        <p widow-orphan="true" id="IDfa45931d-f128-486b-9b2b-edf0dcb81b0a">SectionPara_Math Type equation:</p>
        <p widow-orphan="true" id="IDb08309c7-dfa1-4019-9618-65ccfb6b3cae">SectionPara_Match Type Equation:</p>
        <p widow-orphan="true" id="ID0ff16396-ca3e-45f9-a863-55f6af28943d">
          <foreign id="ID8b6d8b8b-e349-40da-b7bb-396717477df4" height="45" width="150" widthdpi="96" heightdpi="96">
            <OLEObject dxaOriginal="2260" dyaOriginal="680" defaultStyle="width:112.2pt;height:33.65pt">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</OLEObject>
            <OLEImage content-type="WMF">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</OLEImage>
            <mathML>
              <!-- MathType@Translator@5@5@MathML2 (no namespace).tdl@MathML 2.0 (no namespace)@ -->
              <math display="block">
                <semantics>
                  <mtable columnalign="left">
                    <mtr>
                      <mtd>
                        <mi>C</mi>
                        <mi>i</mi>
                        <mi>r</mi>
                        <mi>c</mi>
                        <mi>l</mi>
                        <mi>e</mi>
                        <mi>A</mi>
                        <mi>r</mi>
                        <mi>e</mi>
                        <mi>a</mi>
                        <mo>=</mo>
                        <mi>π</mi>
                        <msup>
                          <mi>r</mi>
                          <mn>2</mn>
                        </msup>
                      </mtd>
                    </mtr>
                    <mtr>
                      <mtd>
                        <mi>C</mi>
                        <mi>i</mi>
                        <mi>r</mi>
                        <mi>c</mi>
                        <mi>l</mi>
                        <mi>e</mi>
                        <mi>P</mi>
                        <mi>e</mi>
                        <mi>r</mi>
                        <mi>i</mi>
                        <mi>m</mi>
                        <mi>e</mi>
                        <mi>t</mi>
                        <mi>e</mi>
                        <mi>r</mi>
                        <mo>=</mo>
                        <mn>2</mn>
                        <mi>π</mi>
                        <mi>r</mi>
                      </mtd>
                    </mtr>
                  </mtable>
                  <annotation encoding="MathType-MTEF">MathType@MTEF@5@5@+=  feaahGart1ev3aaatCvAUfeBSjuyZL2yd9gzLbvyNv2CaerbuLwBLn  hiov2DGi1BTfMBaeXatLxBI9gBaerbd9wDYLwzYbItLDharqqtubsr  4rNCHbGeaGqiVu0Je9sqqrpepC0xbbL8F4rqqrFfpeea0xe9Lq=Jc9  vqaqpepm0xbba9pwe9Q8fs0=yqaqpepae9pg0FirpepeKkFr0xfr=x  fr=xb9adbaqaaeGaciGaaiaabeqaamaabaabaaGceaqabeaacaWGdb  GaamyAaiaadkhacaWGJbGaamiBaiaadwgacaWGbbGaamOCaiaadwga  caWGHbGaeyypa0JaeqiWdaNaamOCamaaCaaaleqabaGaaGOmaaaaaO  qaaiaadoeacaWGPbGaamOCaiaadogacaWGSbGaamyzaiaadcfacaWG  LbGaamOCaiaadMgacaWGTbGaamyzaiaadshacaWGLbGaamOCaiabg2  da9iaaikdacqaHapaCcaWGYbaaaaa@55E8@  </annotation>
                </semantics>
              </math>
              <!-- MathType@End@5@5@ -->
            </mathML>
            <image content-type="gif">R0lGODlhlgAtAPAAAP///wAAACwAAAAAlgAtAAAC/4SPqcvtD6OctNqLs968+w+G4kiKQVCm6tqg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</image>
          </foreign>
        </p>
        <p widow-orphan="true" id="ID9b1d68a8-f552-4db3-a9f9-790c56c8f91c"/>
        <table tabledef="cals" id="IDc4d93b55-50ae-4d05-87db-c1e1a44e0d98">
          <tgroup cols="1">
            <colspec colnum="1" colname="002" colwidth="439.20*"/>
            <thead>
              <row>
                <entry id="ID997828d9-d55a-481b-9c8a-5b0401d80475">
                  <p id="ID35a4931f-b127-458c-b504-353b8de1e4f4" widow-orphan="true">
                    <b>SectionTable_Math Type</b>
                    <b>Formula</b>
                  </p>
                </entry>
              </row>
            </thead>
            <tbody>
              <row>
                <entry id="ID871cfe6d-51a2-4352-9a7c-6b518d86b4d0">
                  <p id="ID7f924b51-162d-4ce1-ad69-8ca18d325e36" widow-orphan="true">
                    <foreign id="ID80635cce-5837-4ddd-9a00-552880778ec8" height="45" width="150" widthdpi="96" heightdpi="96">
                      <OLEObject dxaOriginal="2260" dyaOriginal="680" defaultStyle="width:112.2pt;height:33.65pt">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</OLEObject>
                      <OLEImage content-type="WMF">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</OLEImage>
                      <mathML>
                        <!-- MathType@Translator@5@5@MathML2 (no namespace).tdl@MathML 2.0 (no namespace)@ -->
                        <math display="block">
                          <semantics>
                            <mtable columnalign="left">
                              <mtr>
                                <mtd>
                                  <mi>C</mi>
                                  <mi>i</mi>
                                  <mi>r</mi>
                                  <mi>c</mi>
                                  <mi>l</mi>
                                  <mi>e</mi>
                                  <mi>A</mi>
                                  <mi>r</mi>
                                  <mi>e</mi>
                                  <mi>a</mi>
                                  <mo>=</mo>
                                  <mi>π</mi>
                                  <msup>
                                    <mi>r</mi>
                                    <mn>2</mn>
                                  </msup>
                                </mtd>
                              </mtr>
                              <mtr>
                                <mtd>
                                  <mi>C</mi>
                                  <mi>i</mi>
                                  <mi>r</mi>
                                  <mi>c</mi>
                                  <mi>l</mi>
                                  <mi>e</mi>
                                  <mi>P</mi>
                                  <mi>e</mi>
                                  <mi>r</mi>
                                  <mi>i</mi>
                                  <mi>m</mi>
                                  <mi>e</mi>
                                  <mi>t</mi>
                                  <mi>e</mi>
                                  <mi>r</mi>
                                  <mo>=</mo>
                                  <mn>2</mn>
                                  <mi>π</mi>
                                  <mi>r</mi>
                                </mtd>
                              </mtr>
                            </mtable>
                            <annotation encoding="MathType-MTEF">MathType@MTEF@5@5@+=  feaahGart1ev3aaatCvAUfeBSjuyZL2yd9gzLbvyNv2CaerbuLwBLn  hiov2DGi1BTfMBaeXatLxBI9gBaerbd9wDYLwzYbItLDharqqtubsr  4rNCHbGeaGqiVu0Je9sqqrpepC0xbbL8F4rqqrFfpeea0xe9Lq=Jc9  vqaqpepm0xbba9pwe9Q8fs0=yqaqpepae9pg0FirpepeKkFr0xfr=x  fr=xb9adbaqaaeGaciGaaiaabeqaamaabaabaaGceaqabeaacaWGdb  GaamyAaiaadkhacaWGJbGaamiBaiaadwgacaWGbbGaamOCaiaadwga  caWGHbGaeyypa0JaeqiWdaNaamOCamaaCaaaleqabaGaaGOmaaaaaO  qaaiaadoeacaWGPbGaamOCaiaadogacaWGSbGaamyzaiaadcfacaWG  LbGaamOCaiaadMgacaWGTbGaamyzaiaadshacaWGLbGaamOCaiabg2  da9iaaikdacqaHapaCcaWGYbaaaaa@55E8@  </annotation>
                          </semantics>
                        </math>
                        <!-- MathType@End@5@5@ -->
                      </mathML>
                      <image content-type="gif">R0lGODlhlgAtAPAAAP///wAAACwAAAAAlgAtAAAC/4SPqcvtD6OctNqLs968+w+G4kiKQVCm6tqg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</image>
                    </foreign>
                  </p>
                </entry>
              </row>
            </tbody>
          </tgroup>
        </table>
        <p widow-orphan="true" id="ID09add923-bc91-476e-93ac-afb2aa2e6163"> Some Text</p>
        <p widow-orphan="true" id="ID09fbfe68-0c6a-421e-baf7-3d7c330ec7b1"/>
        <table tabledef="cals" id="ID97c71523-43e9-4acd-a72a-778fc57d2f59">
          <tgroup cols="1">
            <colspec colnum="1" colname="003" colwidth="439.20*"/>
            <thead>
              <row>
                <entry id="ID1cc1a3ed-6dff-47b7-a237-bdc742f180f2">
                  <p id="ID1709049c-6e2d-4de4-af92-8462c187ad36" widow-orphan="true">
                    <b>SectionTable_Native Math equation</b>
                  </p>
                </entry>
              </row>
            </thead>
            <tbody>
              <row>
                <entry id="IDa3b87f2c-80c0-400c-b0d2-661cbeb07a53">
                  <p id="ID49397c0e-b87d-4738-b207-5cff2a6ed8eb" widow-orphan="true"/>
                </entry>
              </row>
            </tbody>
          </tgroup>
        </table>
        <p widow-orphan="true" id="ID636217ac-b486-4786-afa8-325511dd4e35">Some Text</p>
        <p widow-orphan="true" id="IDa13edac5-ebff-4eae-a14b-3b581d7a6372"/>
        <table tabledef="cals" id="IDd21e4002-a98e-4541-a3fb-a68385c921c7">
          <tgroup cols="1">
            <colspec colnum="1" colname="003" colwidth="439.20*"/>
            <thead>
              <row>
                <entry id="IDb70d12d8-ff0a-474f-b76d-51a563fef6de">
                  <p id="IDa8898ce5-986c-4a6a-83b5-dfd89ac29d22" widow-orphan="true">
                    <b>SectionTable_Math Type equation</b>
                  </p>
                </entry>
              </row>
            </thead>
            <tbody>
              <row>
                <entry id="IDba45eb81-7be4-4f6b-91bc-c0d2b4adeaa1">
                  <p id="ID3a3c5570-b635-494c-bf9a-163362cedf81" widow-orphan="true"/>
                </entry>
              </row>
            </tbody>
          </tgroup>
        </table>
      </body>
    </topic>
  </topic>
</NormalNode>
</file>

<file path=customXml/itemProps1.xml><?xml version="1.0" encoding="utf-8"?>
<ds:datastoreItem xmlns:ds="http://schemas.openxmlformats.org/officeDocument/2006/customXml" ds:itemID="{266D5BDB-9AED-4B66-9E7A-5DC1ED7350B4}">
  <ds:schemaRefs>
    <ds:schemaRef ds:uri="http://www.w3.org/1999/xlink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Gupta</dc:creator>
  <cp:keywords/>
  <dc:description/>
  <cp:lastModifiedBy>Priyank Gupta</cp:lastModifiedBy>
  <cp:revision>2</cp:revision>
  <dcterms:created xsi:type="dcterms:W3CDTF">2025-05-13T07:59:00Z</dcterms:created>
  <dcterms:modified xsi:type="dcterms:W3CDTF">2025-05-13T08:04:00Z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ID">
    <vt:lpwstr>9735b14f-a4fc-4eb4-ab30-5c8781b6b6be</vt:lpwstr>
  </property>
  <property fmtid="{D5CDD505-2E9C-101B-9397-08002B2CF9AE}" pid="3" name="MTWinEqns">
    <vt:bool>true</vt:bool>
  </property>
</Properties>
</file>